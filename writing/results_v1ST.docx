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E8CC" w14:textId="1FE05BAF" w:rsidR="00905031" w:rsidRDefault="00905031">
      <w:pPr>
        <w:rPr>
          <w:rFonts w:ascii="Times New Roman" w:hAnsi="Times New Roman" w:cs="Times New Roman"/>
          <w:b/>
          <w:bCs/>
        </w:rPr>
      </w:pPr>
      <w:r>
        <w:rPr>
          <w:rFonts w:ascii="Times New Roman" w:hAnsi="Times New Roman" w:cs="Times New Roman"/>
          <w:b/>
          <w:bCs/>
        </w:rPr>
        <w:t>Results</w:t>
      </w:r>
    </w:p>
    <w:p w14:paraId="17E56D95" w14:textId="07E66292" w:rsidR="00044AC9" w:rsidRDefault="00044AC9" w:rsidP="00044AC9">
      <w:pPr>
        <w:rPr>
          <w:rFonts w:ascii="Times New Roman" w:hAnsi="Times New Roman" w:cs="Times New Roman"/>
        </w:rPr>
      </w:pPr>
      <w:r>
        <w:rPr>
          <w:rFonts w:ascii="Times New Roman" w:hAnsi="Times New Roman" w:cs="Times New Roman"/>
        </w:rPr>
        <w:t xml:space="preserve">Table </w:t>
      </w:r>
      <w:commentRangeStart w:id="0"/>
      <w:commentRangeStart w:id="1"/>
      <w:r>
        <w:rPr>
          <w:rFonts w:ascii="Times New Roman" w:hAnsi="Times New Roman" w:cs="Times New Roman"/>
        </w:rPr>
        <w:t>1</w:t>
      </w:r>
      <w:commentRangeEnd w:id="0"/>
      <w:r w:rsidR="00B91861">
        <w:rPr>
          <w:rStyle w:val="CommentReference"/>
        </w:rPr>
        <w:commentReference w:id="0"/>
      </w:r>
      <w:commentRangeEnd w:id="1"/>
      <w:r w:rsidR="00582E0B">
        <w:rPr>
          <w:rStyle w:val="CommentReference"/>
        </w:rPr>
        <w:commentReference w:id="1"/>
      </w:r>
      <w:r>
        <w:rPr>
          <w:rFonts w:ascii="Times New Roman" w:hAnsi="Times New Roman" w:cs="Times New Roman"/>
        </w:rPr>
        <w:t xml:space="preserve">. Results from the mixed </w:t>
      </w:r>
      <w:r w:rsidR="00F70A0A">
        <w:rPr>
          <w:rFonts w:ascii="Times New Roman" w:hAnsi="Times New Roman" w:cs="Times New Roman"/>
        </w:rPr>
        <w:t xml:space="preserve">linear </w:t>
      </w:r>
      <w:r>
        <w:rPr>
          <w:rFonts w:ascii="Times New Roman" w:hAnsi="Times New Roman" w:cs="Times New Roman"/>
        </w:rPr>
        <w:t>model for the difference in region and the</w:t>
      </w:r>
      <w:r w:rsidR="004B71FF">
        <w:rPr>
          <w:rFonts w:ascii="Times New Roman" w:hAnsi="Times New Roman" w:cs="Times New Roman"/>
        </w:rPr>
        <w:t xml:space="preserve"> one-way</w:t>
      </w:r>
      <w:r>
        <w:rPr>
          <w:rFonts w:ascii="Times New Roman" w:hAnsi="Times New Roman" w:cs="Times New Roman"/>
        </w:rPr>
        <w:t xml:space="preserve"> </w:t>
      </w:r>
      <w:r w:rsidR="004B71FF">
        <w:rPr>
          <w:rFonts w:ascii="Times New Roman" w:hAnsi="Times New Roman" w:cs="Times New Roman"/>
        </w:rPr>
        <w:t>analysis of variance</w:t>
      </w:r>
      <w:r>
        <w:rPr>
          <w:rFonts w:ascii="Times New Roman" w:hAnsi="Times New Roman" w:cs="Times New Roman"/>
        </w:rPr>
        <w:t xml:space="preserve"> results for the difference between </w:t>
      </w:r>
      <w:r w:rsidR="00F61E2F">
        <w:rPr>
          <w:rFonts w:ascii="Times New Roman" w:hAnsi="Times New Roman" w:cs="Times New Roman"/>
        </w:rPr>
        <w:t xml:space="preserve">individual </w:t>
      </w:r>
      <w:r>
        <w:rPr>
          <w:rFonts w:ascii="Times New Roman" w:hAnsi="Times New Roman" w:cs="Times New Roman"/>
        </w:rPr>
        <w:t>genet</w:t>
      </w:r>
      <w:r w:rsidR="008F2B7D">
        <w:rPr>
          <w:rFonts w:ascii="Times New Roman" w:hAnsi="Times New Roman" w:cs="Times New Roman"/>
        </w:rPr>
        <w:t>s</w:t>
      </w:r>
      <w:r>
        <w:rPr>
          <w:rFonts w:ascii="Times New Roman" w:hAnsi="Times New Roman" w:cs="Times New Roman"/>
        </w:rPr>
        <w:t xml:space="preserve">. </w:t>
      </w:r>
      <w:r w:rsidR="007029D5">
        <w:rPr>
          <w:rFonts w:ascii="Times New Roman" w:hAnsi="Times New Roman" w:cs="Times New Roman"/>
        </w:rPr>
        <w:t xml:space="preserve">Asterisk indicates analysis with one outlier removed determined using Grubbs test for one </w:t>
      </w:r>
      <w:commentRangeStart w:id="2"/>
      <w:commentRangeStart w:id="3"/>
      <w:r w:rsidR="007029D5">
        <w:rPr>
          <w:rFonts w:ascii="Times New Roman" w:hAnsi="Times New Roman" w:cs="Times New Roman"/>
        </w:rPr>
        <w:t>outlier</w:t>
      </w:r>
      <w:commentRangeEnd w:id="2"/>
      <w:r w:rsidR="00EA09FC">
        <w:rPr>
          <w:rStyle w:val="CommentReference"/>
        </w:rPr>
        <w:commentReference w:id="2"/>
      </w:r>
      <w:commentRangeEnd w:id="3"/>
      <w:r w:rsidR="000F540E">
        <w:rPr>
          <w:rStyle w:val="CommentReference"/>
        </w:rPr>
        <w:commentReference w:id="3"/>
      </w:r>
      <w:r w:rsidR="007029D5">
        <w:rPr>
          <w:rFonts w:ascii="Times New Roman" w:hAnsi="Times New Roman" w:cs="Times New Roman"/>
        </w:rPr>
        <w:t>.</w:t>
      </w:r>
    </w:p>
    <w:tbl>
      <w:tblPr>
        <w:tblW w:w="10094" w:type="dxa"/>
        <w:tblLook w:val="04A0" w:firstRow="1" w:lastRow="0" w:firstColumn="1" w:lastColumn="0" w:noHBand="0" w:noVBand="1"/>
      </w:tblPr>
      <w:tblGrid>
        <w:gridCol w:w="498"/>
        <w:gridCol w:w="3462"/>
        <w:gridCol w:w="1396"/>
        <w:gridCol w:w="1152"/>
        <w:gridCol w:w="1152"/>
        <w:gridCol w:w="1282"/>
        <w:gridCol w:w="1716"/>
      </w:tblGrid>
      <w:tr w:rsidR="00044AC9" w:rsidRPr="00AA0EBB" w14:paraId="385E1ACC" w14:textId="77777777" w:rsidTr="00044AC9">
        <w:trPr>
          <w:trHeight w:val="426"/>
        </w:trPr>
        <w:tc>
          <w:tcPr>
            <w:tcW w:w="498" w:type="dxa"/>
            <w:tcBorders>
              <w:top w:val="nil"/>
              <w:left w:val="nil"/>
              <w:bottom w:val="nil"/>
            </w:tcBorders>
            <w:shd w:val="clear" w:color="auto" w:fill="auto"/>
            <w:noWrap/>
            <w:vAlign w:val="bottom"/>
            <w:hideMark/>
          </w:tcPr>
          <w:p w14:paraId="57A9B1FD" w14:textId="77777777" w:rsidR="00044AC9" w:rsidRDefault="00044AC9" w:rsidP="00765141">
            <w:pPr>
              <w:spacing w:after="0" w:line="240" w:lineRule="auto"/>
              <w:rPr>
                <w:rFonts w:ascii="Times New Roman" w:eastAsia="Times New Roman" w:hAnsi="Times New Roman" w:cs="Times New Roman"/>
                <w:sz w:val="24"/>
                <w:szCs w:val="24"/>
              </w:rPr>
            </w:pPr>
          </w:p>
          <w:p w14:paraId="241E0DFB" w14:textId="77777777" w:rsidR="00044AC9" w:rsidRPr="00AA0EBB" w:rsidRDefault="00044AC9" w:rsidP="00765141">
            <w:pPr>
              <w:spacing w:after="0" w:line="240" w:lineRule="auto"/>
              <w:rPr>
                <w:rFonts w:ascii="Times New Roman" w:eastAsia="Times New Roman" w:hAnsi="Times New Roman" w:cs="Times New Roman"/>
                <w:sz w:val="24"/>
                <w:szCs w:val="24"/>
              </w:rPr>
            </w:pPr>
          </w:p>
        </w:tc>
        <w:tc>
          <w:tcPr>
            <w:tcW w:w="3462" w:type="dxa"/>
            <w:tcBorders>
              <w:top w:val="single" w:sz="24" w:space="0" w:color="auto"/>
              <w:bottom w:val="single" w:sz="4" w:space="0" w:color="auto"/>
              <w:right w:val="single" w:sz="2" w:space="0" w:color="auto"/>
            </w:tcBorders>
            <w:shd w:val="clear" w:color="auto" w:fill="auto"/>
            <w:noWrap/>
            <w:vAlign w:val="center"/>
            <w:hideMark/>
          </w:tcPr>
          <w:p w14:paraId="300B0C35" w14:textId="77777777" w:rsidR="00044AC9" w:rsidRPr="00AA0EBB" w:rsidRDefault="00044AC9" w:rsidP="00765141">
            <w:pPr>
              <w:spacing w:after="0" w:line="240" w:lineRule="auto"/>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 </w:t>
            </w:r>
          </w:p>
        </w:tc>
        <w:tc>
          <w:tcPr>
            <w:tcW w:w="3700" w:type="dxa"/>
            <w:gridSpan w:val="3"/>
            <w:tcBorders>
              <w:top w:val="single" w:sz="24" w:space="0" w:color="auto"/>
              <w:left w:val="single" w:sz="2" w:space="0" w:color="auto"/>
              <w:bottom w:val="single" w:sz="24" w:space="0" w:color="auto"/>
              <w:right w:val="single" w:sz="2" w:space="0" w:color="auto"/>
            </w:tcBorders>
            <w:shd w:val="clear" w:color="auto" w:fill="auto"/>
            <w:noWrap/>
            <w:vAlign w:val="center"/>
            <w:hideMark/>
          </w:tcPr>
          <w:p w14:paraId="32E025AC"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Region</w:t>
            </w:r>
          </w:p>
        </w:tc>
        <w:tc>
          <w:tcPr>
            <w:tcW w:w="2434" w:type="dxa"/>
            <w:gridSpan w:val="2"/>
            <w:tcBorders>
              <w:top w:val="single" w:sz="24" w:space="0" w:color="auto"/>
              <w:left w:val="single" w:sz="2" w:space="0" w:color="auto"/>
              <w:right w:val="single" w:sz="4" w:space="0" w:color="auto"/>
            </w:tcBorders>
            <w:shd w:val="clear" w:color="auto" w:fill="auto"/>
            <w:noWrap/>
            <w:vAlign w:val="center"/>
            <w:hideMark/>
          </w:tcPr>
          <w:p w14:paraId="5C11F7D9"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Genet</w:t>
            </w:r>
          </w:p>
        </w:tc>
      </w:tr>
      <w:tr w:rsidR="00044AC9" w:rsidRPr="00AA0EBB" w14:paraId="751F8090" w14:textId="77777777" w:rsidTr="00044AC9">
        <w:trPr>
          <w:trHeight w:val="324"/>
        </w:trPr>
        <w:tc>
          <w:tcPr>
            <w:tcW w:w="498" w:type="dxa"/>
            <w:tcBorders>
              <w:top w:val="nil"/>
              <w:left w:val="nil"/>
            </w:tcBorders>
            <w:shd w:val="clear" w:color="auto" w:fill="auto"/>
            <w:noWrap/>
            <w:vAlign w:val="bottom"/>
            <w:hideMark/>
          </w:tcPr>
          <w:p w14:paraId="0D36CB38"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p>
        </w:tc>
        <w:tc>
          <w:tcPr>
            <w:tcW w:w="3462" w:type="dxa"/>
            <w:tcBorders>
              <w:top w:val="single" w:sz="24" w:space="0" w:color="auto"/>
              <w:bottom w:val="single" w:sz="24" w:space="0" w:color="auto"/>
              <w:right w:val="single" w:sz="2" w:space="0" w:color="auto"/>
            </w:tcBorders>
            <w:shd w:val="clear" w:color="auto" w:fill="auto"/>
            <w:noWrap/>
            <w:vAlign w:val="bottom"/>
            <w:hideMark/>
          </w:tcPr>
          <w:p w14:paraId="0A1EE549"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Variable</w:t>
            </w:r>
          </w:p>
        </w:tc>
        <w:tc>
          <w:tcPr>
            <w:tcW w:w="1396" w:type="dxa"/>
            <w:tcBorders>
              <w:top w:val="single" w:sz="24" w:space="0" w:color="auto"/>
              <w:left w:val="single" w:sz="2" w:space="0" w:color="auto"/>
              <w:bottom w:val="single" w:sz="24" w:space="0" w:color="auto"/>
            </w:tcBorders>
            <w:shd w:val="clear" w:color="auto" w:fill="auto"/>
            <w:noWrap/>
            <w:vAlign w:val="bottom"/>
            <w:hideMark/>
          </w:tcPr>
          <w:p w14:paraId="5E4ECF00"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Difference</w:t>
            </w:r>
          </w:p>
        </w:tc>
        <w:tc>
          <w:tcPr>
            <w:tcW w:w="1152" w:type="dxa"/>
            <w:tcBorders>
              <w:top w:val="single" w:sz="24" w:space="0" w:color="auto"/>
              <w:bottom w:val="single" w:sz="24" w:space="0" w:color="auto"/>
            </w:tcBorders>
            <w:shd w:val="clear" w:color="auto" w:fill="auto"/>
            <w:noWrap/>
            <w:vAlign w:val="bottom"/>
            <w:hideMark/>
          </w:tcPr>
          <w:p w14:paraId="106816A8"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More Tolerant</w:t>
            </w:r>
          </w:p>
        </w:tc>
        <w:tc>
          <w:tcPr>
            <w:tcW w:w="1152" w:type="dxa"/>
            <w:tcBorders>
              <w:top w:val="single" w:sz="24" w:space="0" w:color="auto"/>
              <w:bottom w:val="single" w:sz="24" w:space="0" w:color="auto"/>
              <w:right w:val="single" w:sz="2" w:space="0" w:color="auto"/>
            </w:tcBorders>
            <w:shd w:val="clear" w:color="auto" w:fill="auto"/>
            <w:noWrap/>
            <w:vAlign w:val="bottom"/>
            <w:hideMark/>
          </w:tcPr>
          <w:p w14:paraId="0439F4D7"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p-value</w:t>
            </w:r>
          </w:p>
        </w:tc>
        <w:tc>
          <w:tcPr>
            <w:tcW w:w="1282" w:type="dxa"/>
            <w:tcBorders>
              <w:top w:val="single" w:sz="24" w:space="0" w:color="auto"/>
              <w:left w:val="single" w:sz="2" w:space="0" w:color="auto"/>
              <w:bottom w:val="single" w:sz="24" w:space="0" w:color="auto"/>
            </w:tcBorders>
            <w:shd w:val="clear" w:color="auto" w:fill="auto"/>
            <w:noWrap/>
            <w:vAlign w:val="bottom"/>
            <w:hideMark/>
          </w:tcPr>
          <w:p w14:paraId="3E728C5C"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Difference</w:t>
            </w:r>
          </w:p>
        </w:tc>
        <w:tc>
          <w:tcPr>
            <w:tcW w:w="1152" w:type="dxa"/>
            <w:tcBorders>
              <w:top w:val="single" w:sz="24" w:space="0" w:color="auto"/>
              <w:bottom w:val="single" w:sz="24" w:space="0" w:color="auto"/>
              <w:right w:val="single" w:sz="4" w:space="0" w:color="auto"/>
            </w:tcBorders>
            <w:shd w:val="clear" w:color="auto" w:fill="auto"/>
            <w:noWrap/>
            <w:vAlign w:val="bottom"/>
            <w:hideMark/>
          </w:tcPr>
          <w:p w14:paraId="4B7F7E5D"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p-value</w:t>
            </w:r>
          </w:p>
        </w:tc>
      </w:tr>
      <w:tr w:rsidR="00044AC9" w:rsidRPr="00AA0EBB" w14:paraId="3D643E9F" w14:textId="77777777" w:rsidTr="00044AC9">
        <w:trPr>
          <w:trHeight w:val="312"/>
        </w:trPr>
        <w:tc>
          <w:tcPr>
            <w:tcW w:w="498" w:type="dxa"/>
            <w:vMerge w:val="restart"/>
            <w:tcBorders>
              <w:bottom w:val="nil"/>
              <w:right w:val="single" w:sz="24" w:space="0" w:color="auto"/>
            </w:tcBorders>
            <w:shd w:val="clear" w:color="auto" w:fill="auto"/>
            <w:noWrap/>
            <w:textDirection w:val="btLr"/>
            <w:vAlign w:val="center"/>
            <w:hideMark/>
          </w:tcPr>
          <w:p w14:paraId="5493F8CA" w14:textId="77777777" w:rsidR="00044AC9" w:rsidRPr="00AA0EBB" w:rsidRDefault="00044AC9" w:rsidP="00765141">
            <w:pPr>
              <w:spacing w:after="0" w:line="240" w:lineRule="auto"/>
              <w:jc w:val="center"/>
              <w:rPr>
                <w:rFonts w:ascii="Calibri" w:eastAsia="Times New Roman" w:hAnsi="Calibri" w:cs="Calibri"/>
                <w:b/>
                <w:bCs/>
                <w:color w:val="000000"/>
              </w:rPr>
            </w:pPr>
            <w:r w:rsidRPr="00AA0EBB">
              <w:rPr>
                <w:rFonts w:ascii="Calibri" w:eastAsia="Times New Roman" w:hAnsi="Calibri" w:cs="Calibri"/>
                <w:b/>
                <w:bCs/>
                <w:color w:val="000000"/>
              </w:rPr>
              <w:t>Sporophyte</w:t>
            </w:r>
          </w:p>
        </w:tc>
        <w:tc>
          <w:tcPr>
            <w:tcW w:w="3462" w:type="dxa"/>
            <w:tcBorders>
              <w:top w:val="single" w:sz="24" w:space="0" w:color="auto"/>
              <w:left w:val="single" w:sz="24" w:space="0" w:color="auto"/>
              <w:bottom w:val="nil"/>
              <w:right w:val="single" w:sz="8" w:space="0" w:color="auto"/>
            </w:tcBorders>
            <w:shd w:val="clear" w:color="auto" w:fill="auto"/>
            <w:noWrap/>
            <w:vAlign w:val="bottom"/>
            <w:hideMark/>
          </w:tcPr>
          <w:p w14:paraId="4BBC4D8D" w14:textId="77777777"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Cell Membrane Stability (Heat)</w:t>
            </w:r>
          </w:p>
        </w:tc>
        <w:tc>
          <w:tcPr>
            <w:tcW w:w="1396" w:type="dxa"/>
            <w:tcBorders>
              <w:top w:val="single" w:sz="24" w:space="0" w:color="auto"/>
              <w:left w:val="nil"/>
              <w:bottom w:val="nil"/>
              <w:right w:val="nil"/>
            </w:tcBorders>
            <w:shd w:val="clear" w:color="auto" w:fill="auto"/>
            <w:noWrap/>
            <w:vAlign w:val="bottom"/>
            <w:hideMark/>
          </w:tcPr>
          <w:p w14:paraId="11F7F0D8"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commentRangeStart w:id="4"/>
            <w:commentRangeStart w:id="5"/>
            <w:r w:rsidRPr="00AA0EBB">
              <w:rPr>
                <w:rFonts w:ascii="Times New Roman" w:eastAsia="Times New Roman" w:hAnsi="Times New Roman" w:cs="Times New Roman"/>
                <w:color w:val="000000"/>
                <w:sz w:val="24"/>
                <w:szCs w:val="24"/>
              </w:rPr>
              <w:t>No</w:t>
            </w:r>
            <w:commentRangeEnd w:id="4"/>
            <w:r w:rsidR="00FA25FC">
              <w:rPr>
                <w:rStyle w:val="CommentReference"/>
              </w:rPr>
              <w:commentReference w:id="4"/>
            </w:r>
            <w:commentRangeEnd w:id="5"/>
            <w:r w:rsidR="000F540E">
              <w:rPr>
                <w:rStyle w:val="CommentReference"/>
              </w:rPr>
              <w:commentReference w:id="5"/>
            </w:r>
          </w:p>
        </w:tc>
        <w:tc>
          <w:tcPr>
            <w:tcW w:w="1152" w:type="dxa"/>
            <w:tcBorders>
              <w:top w:val="single" w:sz="24" w:space="0" w:color="auto"/>
              <w:left w:val="nil"/>
              <w:bottom w:val="nil"/>
              <w:right w:val="nil"/>
            </w:tcBorders>
            <w:shd w:val="clear" w:color="auto" w:fill="auto"/>
            <w:noWrap/>
            <w:vAlign w:val="bottom"/>
            <w:hideMark/>
          </w:tcPr>
          <w:p w14:paraId="6FDF410B"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single" w:sz="24" w:space="0" w:color="auto"/>
              <w:left w:val="nil"/>
              <w:bottom w:val="nil"/>
              <w:right w:val="single" w:sz="2" w:space="0" w:color="auto"/>
            </w:tcBorders>
            <w:shd w:val="clear" w:color="auto" w:fill="auto"/>
            <w:noWrap/>
            <w:vAlign w:val="bottom"/>
            <w:hideMark/>
          </w:tcPr>
          <w:p w14:paraId="62CF3423"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0.067</w:t>
            </w:r>
          </w:p>
        </w:tc>
        <w:tc>
          <w:tcPr>
            <w:tcW w:w="1282" w:type="dxa"/>
            <w:tcBorders>
              <w:top w:val="single" w:sz="24" w:space="0" w:color="auto"/>
              <w:left w:val="single" w:sz="2" w:space="0" w:color="auto"/>
              <w:bottom w:val="nil"/>
            </w:tcBorders>
            <w:shd w:val="clear" w:color="auto" w:fill="auto"/>
            <w:noWrap/>
            <w:vAlign w:val="bottom"/>
            <w:hideMark/>
          </w:tcPr>
          <w:p w14:paraId="42100758"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single" w:sz="24" w:space="0" w:color="auto"/>
              <w:bottom w:val="nil"/>
              <w:right w:val="single" w:sz="4" w:space="0" w:color="auto"/>
            </w:tcBorders>
            <w:shd w:val="clear" w:color="auto" w:fill="auto"/>
            <w:noWrap/>
            <w:vAlign w:val="bottom"/>
            <w:hideMark/>
          </w:tcPr>
          <w:p w14:paraId="7BF692A2" w14:textId="77777777" w:rsidR="00044AC9" w:rsidRPr="00AA0EBB" w:rsidRDefault="00044AC9" w:rsidP="00765141">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0.021</w:t>
            </w:r>
          </w:p>
        </w:tc>
      </w:tr>
      <w:tr w:rsidR="00044AC9" w:rsidRPr="00AA0EBB" w14:paraId="702E68F5" w14:textId="77777777" w:rsidTr="00044AC9">
        <w:trPr>
          <w:trHeight w:val="312"/>
        </w:trPr>
        <w:tc>
          <w:tcPr>
            <w:tcW w:w="498" w:type="dxa"/>
            <w:vMerge/>
            <w:tcBorders>
              <w:bottom w:val="nil"/>
              <w:right w:val="single" w:sz="24" w:space="0" w:color="auto"/>
            </w:tcBorders>
            <w:vAlign w:val="center"/>
            <w:hideMark/>
          </w:tcPr>
          <w:p w14:paraId="49C337A6" w14:textId="77777777" w:rsidR="00044AC9" w:rsidRPr="00AA0EBB" w:rsidRDefault="00044AC9" w:rsidP="00765141">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613AA5A2" w14:textId="77777777"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Cell Membrane Stability (Cold)</w:t>
            </w:r>
          </w:p>
        </w:tc>
        <w:tc>
          <w:tcPr>
            <w:tcW w:w="1396" w:type="dxa"/>
            <w:tcBorders>
              <w:top w:val="nil"/>
              <w:left w:val="nil"/>
              <w:bottom w:val="nil"/>
              <w:right w:val="nil"/>
            </w:tcBorders>
            <w:shd w:val="clear" w:color="auto" w:fill="auto"/>
            <w:noWrap/>
            <w:vAlign w:val="bottom"/>
            <w:hideMark/>
          </w:tcPr>
          <w:p w14:paraId="21F118E3"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3954788F"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South</w:t>
            </w:r>
          </w:p>
        </w:tc>
        <w:tc>
          <w:tcPr>
            <w:tcW w:w="1152" w:type="dxa"/>
            <w:tcBorders>
              <w:top w:val="nil"/>
              <w:left w:val="nil"/>
              <w:bottom w:val="nil"/>
              <w:right w:val="single" w:sz="2" w:space="0" w:color="auto"/>
            </w:tcBorders>
            <w:shd w:val="clear" w:color="auto" w:fill="auto"/>
            <w:noWrap/>
            <w:vAlign w:val="bottom"/>
            <w:hideMark/>
          </w:tcPr>
          <w:p w14:paraId="78A1D359" w14:textId="77777777" w:rsidR="00044AC9" w:rsidRPr="00AA0EBB" w:rsidRDefault="00044AC9" w:rsidP="00765141">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0.006</w:t>
            </w:r>
          </w:p>
        </w:tc>
        <w:tc>
          <w:tcPr>
            <w:tcW w:w="1282" w:type="dxa"/>
            <w:tcBorders>
              <w:top w:val="nil"/>
              <w:left w:val="single" w:sz="2" w:space="0" w:color="auto"/>
              <w:bottom w:val="nil"/>
              <w:right w:val="nil"/>
            </w:tcBorders>
            <w:shd w:val="clear" w:color="auto" w:fill="auto"/>
            <w:noWrap/>
            <w:vAlign w:val="bottom"/>
            <w:hideMark/>
          </w:tcPr>
          <w:p w14:paraId="7335EF85"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7732BA9F"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0.86</w:t>
            </w:r>
          </w:p>
        </w:tc>
      </w:tr>
      <w:tr w:rsidR="00044AC9" w:rsidRPr="00AA0EBB" w14:paraId="11C8A1C2" w14:textId="77777777" w:rsidTr="00044AC9">
        <w:trPr>
          <w:trHeight w:val="312"/>
        </w:trPr>
        <w:tc>
          <w:tcPr>
            <w:tcW w:w="498" w:type="dxa"/>
            <w:vMerge/>
            <w:tcBorders>
              <w:bottom w:val="nil"/>
              <w:right w:val="single" w:sz="24" w:space="0" w:color="auto"/>
            </w:tcBorders>
            <w:vAlign w:val="center"/>
            <w:hideMark/>
          </w:tcPr>
          <w:p w14:paraId="3F7D814E" w14:textId="77777777" w:rsidR="00044AC9" w:rsidRPr="00AA0EBB" w:rsidRDefault="00044AC9" w:rsidP="00765141">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4CD66261" w14:textId="77777777"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Chlorophyll Fluorescence (Heat)</w:t>
            </w:r>
          </w:p>
        </w:tc>
        <w:tc>
          <w:tcPr>
            <w:tcW w:w="1396" w:type="dxa"/>
            <w:tcBorders>
              <w:top w:val="nil"/>
              <w:left w:val="nil"/>
              <w:bottom w:val="nil"/>
              <w:right w:val="nil"/>
            </w:tcBorders>
            <w:shd w:val="clear" w:color="auto" w:fill="auto"/>
            <w:noWrap/>
            <w:vAlign w:val="bottom"/>
            <w:hideMark/>
          </w:tcPr>
          <w:p w14:paraId="5789034C"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3E504F34"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nil"/>
              <w:left w:val="nil"/>
              <w:bottom w:val="nil"/>
              <w:right w:val="single" w:sz="2" w:space="0" w:color="auto"/>
            </w:tcBorders>
            <w:shd w:val="clear" w:color="auto" w:fill="auto"/>
            <w:noWrap/>
            <w:vAlign w:val="bottom"/>
            <w:hideMark/>
          </w:tcPr>
          <w:p w14:paraId="29FB5A81" w14:textId="77777777" w:rsidR="00044AC9" w:rsidRPr="00AA0EBB" w:rsidRDefault="00044AC9" w:rsidP="00765141">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0.043</w:t>
            </w:r>
          </w:p>
        </w:tc>
        <w:tc>
          <w:tcPr>
            <w:tcW w:w="1282" w:type="dxa"/>
            <w:tcBorders>
              <w:top w:val="nil"/>
              <w:left w:val="single" w:sz="2" w:space="0" w:color="auto"/>
              <w:bottom w:val="nil"/>
              <w:right w:val="nil"/>
            </w:tcBorders>
            <w:shd w:val="clear" w:color="auto" w:fill="auto"/>
            <w:noWrap/>
            <w:vAlign w:val="bottom"/>
            <w:hideMark/>
          </w:tcPr>
          <w:p w14:paraId="2ACBCDD2"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67A3CBA7"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0.364</w:t>
            </w:r>
          </w:p>
        </w:tc>
      </w:tr>
      <w:tr w:rsidR="00044AC9" w:rsidRPr="00AA0EBB" w14:paraId="70E1B31D" w14:textId="77777777" w:rsidTr="00044AC9">
        <w:trPr>
          <w:trHeight w:val="312"/>
        </w:trPr>
        <w:tc>
          <w:tcPr>
            <w:tcW w:w="498" w:type="dxa"/>
            <w:vMerge/>
            <w:tcBorders>
              <w:bottom w:val="nil"/>
              <w:right w:val="single" w:sz="24" w:space="0" w:color="auto"/>
            </w:tcBorders>
            <w:vAlign w:val="center"/>
            <w:hideMark/>
          </w:tcPr>
          <w:p w14:paraId="58F24C04" w14:textId="77777777" w:rsidR="00044AC9" w:rsidRPr="00AA0EBB" w:rsidRDefault="00044AC9" w:rsidP="00765141">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625B2CAA" w14:textId="77777777"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Chlorophyll Fluorescence (Cold)</w:t>
            </w:r>
          </w:p>
        </w:tc>
        <w:tc>
          <w:tcPr>
            <w:tcW w:w="1396" w:type="dxa"/>
            <w:tcBorders>
              <w:top w:val="nil"/>
              <w:left w:val="nil"/>
              <w:bottom w:val="nil"/>
              <w:right w:val="nil"/>
            </w:tcBorders>
            <w:shd w:val="clear" w:color="auto" w:fill="auto"/>
            <w:noWrap/>
            <w:vAlign w:val="bottom"/>
            <w:hideMark/>
          </w:tcPr>
          <w:p w14:paraId="5ECD4F38"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056512E8"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nil"/>
              <w:left w:val="nil"/>
              <w:bottom w:val="nil"/>
              <w:right w:val="single" w:sz="2" w:space="0" w:color="auto"/>
            </w:tcBorders>
            <w:shd w:val="clear" w:color="auto" w:fill="auto"/>
            <w:noWrap/>
            <w:vAlign w:val="bottom"/>
            <w:hideMark/>
          </w:tcPr>
          <w:p w14:paraId="1192EF8D" w14:textId="77777777" w:rsidR="00044AC9" w:rsidRPr="00AA0EBB" w:rsidRDefault="00044AC9" w:rsidP="00765141">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4.18E-10</w:t>
            </w:r>
          </w:p>
        </w:tc>
        <w:tc>
          <w:tcPr>
            <w:tcW w:w="1282" w:type="dxa"/>
            <w:tcBorders>
              <w:top w:val="nil"/>
              <w:left w:val="single" w:sz="2" w:space="0" w:color="auto"/>
              <w:bottom w:val="nil"/>
              <w:right w:val="nil"/>
            </w:tcBorders>
            <w:shd w:val="clear" w:color="auto" w:fill="auto"/>
            <w:noWrap/>
            <w:vAlign w:val="bottom"/>
            <w:hideMark/>
          </w:tcPr>
          <w:p w14:paraId="4CFCC093"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single" w:sz="4" w:space="0" w:color="auto"/>
            </w:tcBorders>
            <w:shd w:val="clear" w:color="auto" w:fill="auto"/>
            <w:noWrap/>
            <w:vAlign w:val="bottom"/>
            <w:hideMark/>
          </w:tcPr>
          <w:p w14:paraId="1774A4C4" w14:textId="77777777" w:rsidR="00044AC9" w:rsidRPr="00AA0EBB" w:rsidRDefault="00044AC9" w:rsidP="00765141">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6.14E-09</w:t>
            </w:r>
          </w:p>
        </w:tc>
      </w:tr>
      <w:tr w:rsidR="00044AC9" w:rsidRPr="00AA0EBB" w14:paraId="5FC92678" w14:textId="77777777" w:rsidTr="00044AC9">
        <w:trPr>
          <w:trHeight w:val="312"/>
        </w:trPr>
        <w:tc>
          <w:tcPr>
            <w:tcW w:w="498" w:type="dxa"/>
            <w:vMerge/>
            <w:tcBorders>
              <w:bottom w:val="nil"/>
              <w:right w:val="single" w:sz="24" w:space="0" w:color="auto"/>
            </w:tcBorders>
            <w:vAlign w:val="center"/>
            <w:hideMark/>
          </w:tcPr>
          <w:p w14:paraId="1DA15D6B" w14:textId="77777777" w:rsidR="00044AC9" w:rsidRPr="00AA0EBB" w:rsidRDefault="00044AC9" w:rsidP="00765141">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52898B57" w14:textId="77777777"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Photosynthetic Rate (Heat)</w:t>
            </w:r>
          </w:p>
        </w:tc>
        <w:tc>
          <w:tcPr>
            <w:tcW w:w="1396" w:type="dxa"/>
            <w:tcBorders>
              <w:top w:val="nil"/>
              <w:left w:val="nil"/>
              <w:bottom w:val="nil"/>
              <w:right w:val="nil"/>
            </w:tcBorders>
            <w:shd w:val="clear" w:color="auto" w:fill="auto"/>
            <w:noWrap/>
            <w:vAlign w:val="bottom"/>
            <w:hideMark/>
          </w:tcPr>
          <w:p w14:paraId="01B36EA9"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5BA90C01"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7F3E6E8F"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0.768</w:t>
            </w:r>
          </w:p>
        </w:tc>
        <w:tc>
          <w:tcPr>
            <w:tcW w:w="1282" w:type="dxa"/>
            <w:tcBorders>
              <w:top w:val="nil"/>
              <w:left w:val="single" w:sz="2" w:space="0" w:color="auto"/>
              <w:bottom w:val="nil"/>
              <w:right w:val="nil"/>
            </w:tcBorders>
            <w:shd w:val="clear" w:color="auto" w:fill="auto"/>
            <w:noWrap/>
            <w:vAlign w:val="bottom"/>
            <w:hideMark/>
          </w:tcPr>
          <w:p w14:paraId="19245FE2"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237F255D"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0.643</w:t>
            </w:r>
          </w:p>
        </w:tc>
      </w:tr>
      <w:tr w:rsidR="00044AC9" w:rsidRPr="00AA0EBB" w14:paraId="0B589554" w14:textId="77777777" w:rsidTr="00044AC9">
        <w:trPr>
          <w:trHeight w:val="324"/>
        </w:trPr>
        <w:tc>
          <w:tcPr>
            <w:tcW w:w="498" w:type="dxa"/>
            <w:vMerge/>
            <w:tcBorders>
              <w:bottom w:val="nil"/>
              <w:right w:val="single" w:sz="24" w:space="0" w:color="auto"/>
            </w:tcBorders>
            <w:vAlign w:val="center"/>
            <w:hideMark/>
          </w:tcPr>
          <w:p w14:paraId="42D5A096" w14:textId="77777777" w:rsidR="00044AC9" w:rsidRPr="00AA0EBB" w:rsidRDefault="00044AC9" w:rsidP="00765141">
            <w:pPr>
              <w:spacing w:after="0" w:line="240" w:lineRule="auto"/>
              <w:rPr>
                <w:rFonts w:ascii="Calibri" w:eastAsia="Times New Roman" w:hAnsi="Calibri" w:cs="Calibri"/>
                <w:b/>
                <w:bCs/>
                <w:color w:val="000000"/>
              </w:rPr>
            </w:pPr>
          </w:p>
        </w:tc>
        <w:tc>
          <w:tcPr>
            <w:tcW w:w="3462" w:type="dxa"/>
            <w:tcBorders>
              <w:top w:val="nil"/>
              <w:left w:val="single" w:sz="24" w:space="0" w:color="auto"/>
              <w:bottom w:val="single" w:sz="24" w:space="0" w:color="auto"/>
              <w:right w:val="single" w:sz="8" w:space="0" w:color="auto"/>
            </w:tcBorders>
            <w:shd w:val="clear" w:color="auto" w:fill="auto"/>
            <w:noWrap/>
            <w:vAlign w:val="bottom"/>
            <w:hideMark/>
          </w:tcPr>
          <w:p w14:paraId="187E6FEA" w14:textId="77777777"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Photosynthetic Rate (Cold)</w:t>
            </w:r>
          </w:p>
        </w:tc>
        <w:tc>
          <w:tcPr>
            <w:tcW w:w="1396" w:type="dxa"/>
            <w:tcBorders>
              <w:top w:val="nil"/>
              <w:left w:val="nil"/>
              <w:bottom w:val="single" w:sz="24" w:space="0" w:color="auto"/>
              <w:right w:val="nil"/>
            </w:tcBorders>
            <w:shd w:val="clear" w:color="auto" w:fill="auto"/>
            <w:noWrap/>
            <w:vAlign w:val="bottom"/>
            <w:hideMark/>
          </w:tcPr>
          <w:p w14:paraId="45981A2E"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single" w:sz="24" w:space="0" w:color="auto"/>
              <w:right w:val="nil"/>
            </w:tcBorders>
            <w:shd w:val="clear" w:color="auto" w:fill="auto"/>
            <w:noWrap/>
            <w:vAlign w:val="bottom"/>
            <w:hideMark/>
          </w:tcPr>
          <w:p w14:paraId="77313D0F"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single" w:sz="24" w:space="0" w:color="auto"/>
              <w:right w:val="single" w:sz="2" w:space="0" w:color="auto"/>
            </w:tcBorders>
            <w:shd w:val="clear" w:color="auto" w:fill="auto"/>
            <w:noWrap/>
            <w:vAlign w:val="bottom"/>
            <w:hideMark/>
          </w:tcPr>
          <w:p w14:paraId="37006D4C"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0.442</w:t>
            </w:r>
          </w:p>
        </w:tc>
        <w:tc>
          <w:tcPr>
            <w:tcW w:w="1282" w:type="dxa"/>
            <w:tcBorders>
              <w:top w:val="nil"/>
              <w:left w:val="single" w:sz="2" w:space="0" w:color="auto"/>
              <w:bottom w:val="single" w:sz="24" w:space="0" w:color="auto"/>
            </w:tcBorders>
            <w:shd w:val="clear" w:color="auto" w:fill="auto"/>
            <w:noWrap/>
            <w:vAlign w:val="bottom"/>
            <w:hideMark/>
          </w:tcPr>
          <w:p w14:paraId="266DD866" w14:textId="683B019F" w:rsidR="00044AC9" w:rsidRPr="00EB206D" w:rsidRDefault="00EB206D" w:rsidP="00765141">
            <w:pPr>
              <w:spacing w:after="0" w:line="240" w:lineRule="auto"/>
              <w:jc w:val="center"/>
              <w:rPr>
                <w:rFonts w:ascii="Times New Roman" w:eastAsia="Times New Roman" w:hAnsi="Times New Roman" w:cs="Times New Roman"/>
                <w:color w:val="000000"/>
                <w:sz w:val="24"/>
                <w:szCs w:val="24"/>
              </w:rPr>
            </w:pPr>
            <w:r w:rsidRPr="00EB206D">
              <w:rPr>
                <w:rFonts w:ascii="Times New Roman" w:eastAsia="Times New Roman" w:hAnsi="Times New Roman" w:cs="Times New Roman"/>
                <w:color w:val="000000"/>
                <w:sz w:val="24"/>
                <w:szCs w:val="24"/>
              </w:rPr>
              <w:t>No</w:t>
            </w:r>
          </w:p>
        </w:tc>
        <w:tc>
          <w:tcPr>
            <w:tcW w:w="1152" w:type="dxa"/>
            <w:tcBorders>
              <w:top w:val="nil"/>
              <w:bottom w:val="single" w:sz="24" w:space="0" w:color="auto"/>
              <w:right w:val="single" w:sz="4" w:space="0" w:color="auto"/>
            </w:tcBorders>
            <w:shd w:val="clear" w:color="auto" w:fill="auto"/>
            <w:noWrap/>
            <w:vAlign w:val="bottom"/>
            <w:hideMark/>
          </w:tcPr>
          <w:p w14:paraId="5F138816" w14:textId="11EFD4D1" w:rsidR="00044AC9" w:rsidRPr="00EB206D" w:rsidRDefault="00044AC9" w:rsidP="00765141">
            <w:pPr>
              <w:spacing w:after="0" w:line="240" w:lineRule="auto"/>
              <w:jc w:val="right"/>
              <w:rPr>
                <w:rFonts w:ascii="Times New Roman" w:eastAsia="Times New Roman" w:hAnsi="Times New Roman" w:cs="Times New Roman"/>
                <w:color w:val="000000"/>
                <w:sz w:val="24"/>
                <w:szCs w:val="24"/>
              </w:rPr>
            </w:pPr>
            <w:r w:rsidRPr="00EB206D">
              <w:rPr>
                <w:rFonts w:ascii="Times New Roman" w:eastAsia="Times New Roman" w:hAnsi="Times New Roman" w:cs="Times New Roman"/>
                <w:color w:val="000000"/>
                <w:sz w:val="24"/>
                <w:szCs w:val="24"/>
              </w:rPr>
              <w:t>0.</w:t>
            </w:r>
            <w:r w:rsidR="00EB206D" w:rsidRPr="00EB206D">
              <w:rPr>
                <w:rFonts w:ascii="Times New Roman" w:eastAsia="Times New Roman" w:hAnsi="Times New Roman" w:cs="Times New Roman"/>
                <w:color w:val="000000"/>
                <w:sz w:val="24"/>
                <w:szCs w:val="24"/>
              </w:rPr>
              <w:t>0892</w:t>
            </w:r>
          </w:p>
        </w:tc>
      </w:tr>
      <w:tr w:rsidR="00044AC9" w:rsidRPr="00AA0EBB" w14:paraId="66BE732A" w14:textId="77777777" w:rsidTr="00044AC9">
        <w:trPr>
          <w:trHeight w:val="312"/>
        </w:trPr>
        <w:tc>
          <w:tcPr>
            <w:tcW w:w="498" w:type="dxa"/>
            <w:vMerge w:val="restart"/>
            <w:tcBorders>
              <w:right w:val="single" w:sz="24" w:space="0" w:color="auto"/>
            </w:tcBorders>
            <w:shd w:val="clear" w:color="auto" w:fill="auto"/>
            <w:noWrap/>
            <w:textDirection w:val="btLr"/>
            <w:vAlign w:val="center"/>
            <w:hideMark/>
          </w:tcPr>
          <w:p w14:paraId="6065691E" w14:textId="7651E63C" w:rsidR="00044AC9" w:rsidRPr="00AA0EBB" w:rsidRDefault="00044AC9" w:rsidP="00765141">
            <w:pPr>
              <w:spacing w:after="0" w:line="240" w:lineRule="auto"/>
              <w:jc w:val="center"/>
              <w:rPr>
                <w:rFonts w:ascii="Calibri" w:eastAsia="Times New Roman" w:hAnsi="Calibri" w:cs="Calibri"/>
                <w:b/>
                <w:bCs/>
                <w:color w:val="000000"/>
              </w:rPr>
            </w:pPr>
            <w:r w:rsidRPr="00AA0EBB">
              <w:rPr>
                <w:rFonts w:ascii="Calibri" w:eastAsia="Times New Roman" w:hAnsi="Calibri" w:cs="Calibri"/>
                <w:b/>
                <w:bCs/>
                <w:color w:val="000000"/>
              </w:rPr>
              <w:t>Gametophyte</w:t>
            </w:r>
          </w:p>
        </w:tc>
        <w:tc>
          <w:tcPr>
            <w:tcW w:w="3462" w:type="dxa"/>
            <w:tcBorders>
              <w:top w:val="single" w:sz="24" w:space="0" w:color="auto"/>
              <w:left w:val="single" w:sz="24" w:space="0" w:color="auto"/>
              <w:bottom w:val="nil"/>
              <w:right w:val="single" w:sz="8" w:space="0" w:color="auto"/>
            </w:tcBorders>
            <w:shd w:val="clear" w:color="auto" w:fill="auto"/>
            <w:noWrap/>
            <w:vAlign w:val="bottom"/>
            <w:hideMark/>
          </w:tcPr>
          <w:p w14:paraId="2D7E872E" w14:textId="77777777"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Germination (</w:t>
            </w:r>
            <w:proofErr w:type="spellStart"/>
            <w:r w:rsidRPr="00AA0EBB">
              <w:rPr>
                <w:rFonts w:ascii="Times New Roman" w:eastAsia="Times New Roman" w:hAnsi="Times New Roman" w:cs="Times New Roman"/>
                <w:color w:val="000000"/>
                <w:sz w:val="24"/>
                <w:szCs w:val="24"/>
              </w:rPr>
              <w:t>Tmax</w:t>
            </w:r>
            <w:proofErr w:type="spellEnd"/>
            <w:r w:rsidRPr="00AA0EBB">
              <w:rPr>
                <w:rFonts w:ascii="Times New Roman" w:eastAsia="Times New Roman" w:hAnsi="Times New Roman" w:cs="Times New Roman"/>
                <w:color w:val="000000"/>
                <w:sz w:val="24"/>
                <w:szCs w:val="24"/>
              </w:rPr>
              <w:t>)</w:t>
            </w:r>
          </w:p>
        </w:tc>
        <w:tc>
          <w:tcPr>
            <w:tcW w:w="1396" w:type="dxa"/>
            <w:tcBorders>
              <w:top w:val="single" w:sz="24" w:space="0" w:color="auto"/>
              <w:left w:val="nil"/>
              <w:bottom w:val="nil"/>
              <w:right w:val="nil"/>
            </w:tcBorders>
            <w:shd w:val="clear" w:color="auto" w:fill="auto"/>
            <w:noWrap/>
            <w:vAlign w:val="bottom"/>
            <w:hideMark/>
          </w:tcPr>
          <w:p w14:paraId="6A14BD09"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single" w:sz="24" w:space="0" w:color="auto"/>
              <w:left w:val="nil"/>
              <w:bottom w:val="nil"/>
              <w:right w:val="nil"/>
            </w:tcBorders>
            <w:shd w:val="clear" w:color="auto" w:fill="auto"/>
            <w:noWrap/>
            <w:vAlign w:val="bottom"/>
            <w:hideMark/>
          </w:tcPr>
          <w:p w14:paraId="38A4ED7E"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single" w:sz="24" w:space="0" w:color="auto"/>
              <w:left w:val="nil"/>
              <w:bottom w:val="nil"/>
              <w:right w:val="single" w:sz="2" w:space="0" w:color="auto"/>
            </w:tcBorders>
            <w:shd w:val="clear" w:color="auto" w:fill="auto"/>
            <w:noWrap/>
            <w:vAlign w:val="bottom"/>
            <w:hideMark/>
          </w:tcPr>
          <w:p w14:paraId="2A37D1D7" w14:textId="77777777" w:rsidR="00044AC9" w:rsidRPr="00AA0EBB" w:rsidRDefault="00044AC9" w:rsidP="00765141">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0.00037</w:t>
            </w:r>
          </w:p>
        </w:tc>
        <w:tc>
          <w:tcPr>
            <w:tcW w:w="1282" w:type="dxa"/>
            <w:tcBorders>
              <w:top w:val="single" w:sz="24" w:space="0" w:color="auto"/>
              <w:left w:val="single" w:sz="2" w:space="0" w:color="auto"/>
              <w:bottom w:val="nil"/>
            </w:tcBorders>
            <w:shd w:val="clear" w:color="auto" w:fill="auto"/>
            <w:noWrap/>
            <w:vAlign w:val="bottom"/>
            <w:hideMark/>
          </w:tcPr>
          <w:p w14:paraId="3A7A017E"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single" w:sz="24" w:space="0" w:color="auto"/>
              <w:bottom w:val="nil"/>
              <w:right w:val="single" w:sz="4" w:space="0" w:color="auto"/>
            </w:tcBorders>
            <w:shd w:val="clear" w:color="auto" w:fill="auto"/>
            <w:noWrap/>
            <w:vAlign w:val="bottom"/>
            <w:hideMark/>
          </w:tcPr>
          <w:p w14:paraId="75981730" w14:textId="77777777" w:rsidR="00044AC9" w:rsidRPr="00AA0EBB" w:rsidRDefault="00044AC9" w:rsidP="00765141">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0.0251</w:t>
            </w:r>
          </w:p>
        </w:tc>
      </w:tr>
      <w:tr w:rsidR="00044AC9" w:rsidRPr="00AA0EBB" w14:paraId="033E113B" w14:textId="77777777" w:rsidTr="00044AC9">
        <w:trPr>
          <w:trHeight w:val="312"/>
        </w:trPr>
        <w:tc>
          <w:tcPr>
            <w:tcW w:w="498" w:type="dxa"/>
            <w:vMerge/>
            <w:tcBorders>
              <w:right w:val="single" w:sz="24" w:space="0" w:color="auto"/>
            </w:tcBorders>
            <w:vAlign w:val="center"/>
            <w:hideMark/>
          </w:tcPr>
          <w:p w14:paraId="3354ED4C" w14:textId="77777777" w:rsidR="00044AC9" w:rsidRPr="00AA0EBB" w:rsidRDefault="00044AC9" w:rsidP="00765141">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5C204AAF" w14:textId="71B75ECE"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Germination (</w:t>
            </w:r>
            <w:proofErr w:type="spellStart"/>
            <w:r w:rsidRPr="00AA0EBB">
              <w:rPr>
                <w:rFonts w:ascii="Times New Roman" w:eastAsia="Times New Roman" w:hAnsi="Times New Roman" w:cs="Times New Roman"/>
                <w:color w:val="000000"/>
                <w:sz w:val="24"/>
                <w:szCs w:val="24"/>
              </w:rPr>
              <w:t>Topt</w:t>
            </w:r>
            <w:proofErr w:type="spellEnd"/>
            <w:r w:rsidRPr="00AA0EBB">
              <w:rPr>
                <w:rFonts w:ascii="Times New Roman" w:eastAsia="Times New Roman" w:hAnsi="Times New Roman" w:cs="Times New Roman"/>
                <w:color w:val="000000"/>
                <w:sz w:val="24"/>
                <w:szCs w:val="24"/>
              </w:rPr>
              <w:t>)</w:t>
            </w:r>
          </w:p>
        </w:tc>
        <w:tc>
          <w:tcPr>
            <w:tcW w:w="1396" w:type="dxa"/>
            <w:tcBorders>
              <w:top w:val="nil"/>
              <w:left w:val="nil"/>
              <w:bottom w:val="nil"/>
              <w:right w:val="nil"/>
            </w:tcBorders>
            <w:shd w:val="clear" w:color="auto" w:fill="auto"/>
            <w:noWrap/>
            <w:vAlign w:val="bottom"/>
            <w:hideMark/>
          </w:tcPr>
          <w:p w14:paraId="5DDDFFC0"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28A96356"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nil"/>
              <w:left w:val="nil"/>
              <w:bottom w:val="nil"/>
              <w:right w:val="single" w:sz="2" w:space="0" w:color="auto"/>
            </w:tcBorders>
            <w:shd w:val="clear" w:color="auto" w:fill="auto"/>
            <w:noWrap/>
            <w:vAlign w:val="bottom"/>
            <w:hideMark/>
          </w:tcPr>
          <w:p w14:paraId="05549404" w14:textId="77777777" w:rsidR="00044AC9" w:rsidRPr="00AA0EBB" w:rsidRDefault="00044AC9" w:rsidP="00765141">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0.00069</w:t>
            </w:r>
          </w:p>
        </w:tc>
        <w:tc>
          <w:tcPr>
            <w:tcW w:w="1282" w:type="dxa"/>
            <w:tcBorders>
              <w:top w:val="nil"/>
              <w:left w:val="single" w:sz="2" w:space="0" w:color="auto"/>
              <w:bottom w:val="nil"/>
              <w:right w:val="nil"/>
            </w:tcBorders>
            <w:shd w:val="clear" w:color="auto" w:fill="auto"/>
            <w:noWrap/>
            <w:vAlign w:val="bottom"/>
            <w:hideMark/>
          </w:tcPr>
          <w:p w14:paraId="18BF12A8" w14:textId="77777777"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single" w:sz="4" w:space="0" w:color="auto"/>
            </w:tcBorders>
            <w:shd w:val="clear" w:color="auto" w:fill="auto"/>
            <w:noWrap/>
            <w:vAlign w:val="bottom"/>
            <w:hideMark/>
          </w:tcPr>
          <w:p w14:paraId="753B6928" w14:textId="77777777" w:rsidR="00044AC9" w:rsidRPr="00AA0EBB" w:rsidRDefault="00044AC9" w:rsidP="00765141">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0.0351</w:t>
            </w:r>
          </w:p>
        </w:tc>
      </w:tr>
      <w:tr w:rsidR="00044AC9" w:rsidRPr="00AA0EBB" w14:paraId="3008A4C8" w14:textId="77777777" w:rsidTr="00044AC9">
        <w:trPr>
          <w:trHeight w:val="312"/>
        </w:trPr>
        <w:tc>
          <w:tcPr>
            <w:tcW w:w="498" w:type="dxa"/>
            <w:vMerge/>
            <w:tcBorders>
              <w:right w:val="single" w:sz="24" w:space="0" w:color="auto"/>
            </w:tcBorders>
            <w:vAlign w:val="center"/>
            <w:hideMark/>
          </w:tcPr>
          <w:p w14:paraId="7F27B4E9" w14:textId="77777777" w:rsidR="00044AC9" w:rsidRPr="00AA0EBB" w:rsidRDefault="00044AC9" w:rsidP="00765141">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31543C7E" w14:textId="4591DD89"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Germination (</w:t>
            </w:r>
            <w:proofErr w:type="spellStart"/>
            <w:r w:rsidRPr="00AA0EBB">
              <w:rPr>
                <w:rFonts w:ascii="Times New Roman" w:eastAsia="Times New Roman" w:hAnsi="Times New Roman" w:cs="Times New Roman"/>
                <w:color w:val="000000"/>
                <w:sz w:val="24"/>
                <w:szCs w:val="24"/>
              </w:rPr>
              <w:t>Tmin</w:t>
            </w:r>
            <w:proofErr w:type="spellEnd"/>
            <w:r w:rsidRPr="00AA0EBB">
              <w:rPr>
                <w:rFonts w:ascii="Times New Roman" w:eastAsia="Times New Roman" w:hAnsi="Times New Roman" w:cs="Times New Roman"/>
                <w:color w:val="000000"/>
                <w:sz w:val="24"/>
                <w:szCs w:val="24"/>
              </w:rPr>
              <w:t>)</w:t>
            </w:r>
          </w:p>
        </w:tc>
        <w:tc>
          <w:tcPr>
            <w:tcW w:w="1396" w:type="dxa"/>
            <w:tcBorders>
              <w:top w:val="nil"/>
              <w:left w:val="nil"/>
              <w:bottom w:val="nil"/>
              <w:right w:val="nil"/>
            </w:tcBorders>
            <w:shd w:val="clear" w:color="auto" w:fill="auto"/>
            <w:noWrap/>
            <w:vAlign w:val="bottom"/>
            <w:hideMark/>
          </w:tcPr>
          <w:p w14:paraId="07A18345" w14:textId="3D3B12AC"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5A35AB35"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57F5F27C"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0.331</w:t>
            </w:r>
          </w:p>
        </w:tc>
        <w:tc>
          <w:tcPr>
            <w:tcW w:w="1282" w:type="dxa"/>
            <w:tcBorders>
              <w:top w:val="nil"/>
              <w:left w:val="single" w:sz="2" w:space="0" w:color="auto"/>
              <w:bottom w:val="nil"/>
              <w:right w:val="nil"/>
            </w:tcBorders>
            <w:shd w:val="clear" w:color="auto" w:fill="auto"/>
            <w:noWrap/>
            <w:vAlign w:val="bottom"/>
            <w:hideMark/>
          </w:tcPr>
          <w:p w14:paraId="11645DE9" w14:textId="252FC5C2" w:rsidR="00044AC9" w:rsidRPr="00AA0EBB" w:rsidRDefault="00044AC9" w:rsidP="00765141">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r w:rsidR="007029D5">
              <w:rPr>
                <w:rFonts w:ascii="Times New Roman" w:eastAsia="Times New Roman" w:hAnsi="Times New Roman" w:cs="Times New Roman"/>
                <w:b/>
                <w:bCs/>
                <w:color w:val="000000"/>
                <w:sz w:val="24"/>
                <w:szCs w:val="24"/>
              </w:rPr>
              <w:t xml:space="preserve"> </w:t>
            </w:r>
          </w:p>
        </w:tc>
        <w:tc>
          <w:tcPr>
            <w:tcW w:w="1152" w:type="dxa"/>
            <w:tcBorders>
              <w:top w:val="nil"/>
              <w:left w:val="nil"/>
              <w:bottom w:val="nil"/>
              <w:right w:val="single" w:sz="4" w:space="0" w:color="auto"/>
            </w:tcBorders>
            <w:shd w:val="clear" w:color="auto" w:fill="auto"/>
            <w:noWrap/>
            <w:vAlign w:val="bottom"/>
            <w:hideMark/>
          </w:tcPr>
          <w:p w14:paraId="52736579" w14:textId="619C4152" w:rsidR="00044AC9" w:rsidRPr="007029D5" w:rsidRDefault="007029D5" w:rsidP="007029D5">
            <w:pPr>
              <w:pStyle w:val="ListParagraph"/>
              <w:spacing w:after="0" w:line="240" w:lineRule="auto"/>
              <w:jc w:val="center"/>
              <w:rPr>
                <w:rFonts w:ascii="Times New Roman" w:eastAsia="Times New Roman" w:hAnsi="Times New Roman" w:cs="Times New Roman"/>
                <w:b/>
                <w:bCs/>
                <w:color w:val="000000"/>
                <w:sz w:val="24"/>
                <w:szCs w:val="24"/>
              </w:rPr>
            </w:pPr>
            <w:r w:rsidRPr="007029D5">
              <w:rPr>
                <w:rFonts w:ascii="Times New Roman" w:eastAsia="Times New Roman" w:hAnsi="Times New Roman" w:cs="Times New Roman"/>
                <w:b/>
                <w:bCs/>
                <w:color w:val="000000"/>
                <w:sz w:val="24"/>
                <w:szCs w:val="24"/>
              </w:rPr>
              <w:t>0.0153</w:t>
            </w:r>
            <w:r>
              <w:rPr>
                <w:rFonts w:ascii="Times New Roman" w:eastAsia="Times New Roman" w:hAnsi="Times New Roman" w:cs="Times New Roman"/>
                <w:b/>
                <w:bCs/>
                <w:color w:val="000000"/>
                <w:sz w:val="24"/>
                <w:szCs w:val="24"/>
              </w:rPr>
              <w:t>*</w:t>
            </w:r>
          </w:p>
        </w:tc>
      </w:tr>
      <w:tr w:rsidR="00044AC9" w:rsidRPr="00AA0EBB" w14:paraId="0D63845B" w14:textId="77777777" w:rsidTr="00044AC9">
        <w:trPr>
          <w:trHeight w:val="312"/>
        </w:trPr>
        <w:tc>
          <w:tcPr>
            <w:tcW w:w="498" w:type="dxa"/>
            <w:vMerge/>
            <w:tcBorders>
              <w:right w:val="single" w:sz="24" w:space="0" w:color="auto"/>
            </w:tcBorders>
            <w:vAlign w:val="center"/>
            <w:hideMark/>
          </w:tcPr>
          <w:p w14:paraId="56A64D9E" w14:textId="77777777" w:rsidR="00044AC9" w:rsidRPr="00AA0EBB" w:rsidRDefault="00044AC9" w:rsidP="00765141">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44FC92BF" w14:textId="658DE2C2"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Tube Growth Rate (</w:t>
            </w:r>
            <w:proofErr w:type="spellStart"/>
            <w:r w:rsidRPr="00AA0EBB">
              <w:rPr>
                <w:rFonts w:ascii="Times New Roman" w:eastAsia="Times New Roman" w:hAnsi="Times New Roman" w:cs="Times New Roman"/>
                <w:color w:val="000000"/>
                <w:sz w:val="24"/>
                <w:szCs w:val="24"/>
              </w:rPr>
              <w:t>Tmax</w:t>
            </w:r>
            <w:proofErr w:type="spellEnd"/>
            <w:r w:rsidRPr="00AA0EBB">
              <w:rPr>
                <w:rFonts w:ascii="Times New Roman" w:eastAsia="Times New Roman" w:hAnsi="Times New Roman" w:cs="Times New Roman"/>
                <w:color w:val="000000"/>
                <w:sz w:val="24"/>
                <w:szCs w:val="24"/>
              </w:rPr>
              <w:t>)</w:t>
            </w:r>
          </w:p>
        </w:tc>
        <w:tc>
          <w:tcPr>
            <w:tcW w:w="1396" w:type="dxa"/>
            <w:tcBorders>
              <w:top w:val="nil"/>
              <w:left w:val="nil"/>
              <w:bottom w:val="nil"/>
              <w:right w:val="nil"/>
            </w:tcBorders>
            <w:shd w:val="clear" w:color="auto" w:fill="auto"/>
            <w:noWrap/>
            <w:vAlign w:val="bottom"/>
            <w:hideMark/>
          </w:tcPr>
          <w:p w14:paraId="289675E4" w14:textId="43066218"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2F3570C3"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3033C6E0"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0.568</w:t>
            </w:r>
          </w:p>
        </w:tc>
        <w:tc>
          <w:tcPr>
            <w:tcW w:w="1282" w:type="dxa"/>
            <w:tcBorders>
              <w:top w:val="nil"/>
              <w:left w:val="single" w:sz="2" w:space="0" w:color="auto"/>
              <w:bottom w:val="nil"/>
              <w:right w:val="nil"/>
            </w:tcBorders>
            <w:shd w:val="clear" w:color="auto" w:fill="auto"/>
            <w:noWrap/>
            <w:vAlign w:val="bottom"/>
            <w:hideMark/>
          </w:tcPr>
          <w:p w14:paraId="4D6157A4"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2A6C075F"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0.418</w:t>
            </w:r>
          </w:p>
        </w:tc>
      </w:tr>
      <w:tr w:rsidR="00044AC9" w:rsidRPr="00AA0EBB" w14:paraId="13B78A03" w14:textId="77777777" w:rsidTr="00044AC9">
        <w:trPr>
          <w:trHeight w:val="312"/>
        </w:trPr>
        <w:tc>
          <w:tcPr>
            <w:tcW w:w="498" w:type="dxa"/>
            <w:vMerge/>
            <w:tcBorders>
              <w:right w:val="single" w:sz="24" w:space="0" w:color="auto"/>
            </w:tcBorders>
            <w:vAlign w:val="center"/>
            <w:hideMark/>
          </w:tcPr>
          <w:p w14:paraId="3DD95D6B" w14:textId="77777777" w:rsidR="00044AC9" w:rsidRPr="00AA0EBB" w:rsidRDefault="00044AC9" w:rsidP="00765141">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56E19ADA" w14:textId="0590CB0A"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Tube Growth Rate (</w:t>
            </w:r>
            <w:proofErr w:type="spellStart"/>
            <w:r w:rsidRPr="00AA0EBB">
              <w:rPr>
                <w:rFonts w:ascii="Times New Roman" w:eastAsia="Times New Roman" w:hAnsi="Times New Roman" w:cs="Times New Roman"/>
                <w:color w:val="000000"/>
                <w:sz w:val="24"/>
                <w:szCs w:val="24"/>
              </w:rPr>
              <w:t>Topt</w:t>
            </w:r>
            <w:proofErr w:type="spellEnd"/>
            <w:r w:rsidRPr="00AA0EBB">
              <w:rPr>
                <w:rFonts w:ascii="Times New Roman" w:eastAsia="Times New Roman" w:hAnsi="Times New Roman" w:cs="Times New Roman"/>
                <w:color w:val="000000"/>
                <w:sz w:val="24"/>
                <w:szCs w:val="24"/>
              </w:rPr>
              <w:t>)</w:t>
            </w:r>
          </w:p>
        </w:tc>
        <w:tc>
          <w:tcPr>
            <w:tcW w:w="1396" w:type="dxa"/>
            <w:tcBorders>
              <w:top w:val="nil"/>
              <w:left w:val="nil"/>
              <w:bottom w:val="nil"/>
              <w:right w:val="nil"/>
            </w:tcBorders>
            <w:shd w:val="clear" w:color="auto" w:fill="auto"/>
            <w:noWrap/>
            <w:vAlign w:val="bottom"/>
            <w:hideMark/>
          </w:tcPr>
          <w:p w14:paraId="27FE73E4" w14:textId="74EDB916"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67B0AB5F"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7FAB4887"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0.77</w:t>
            </w:r>
          </w:p>
        </w:tc>
        <w:tc>
          <w:tcPr>
            <w:tcW w:w="1282" w:type="dxa"/>
            <w:tcBorders>
              <w:top w:val="nil"/>
              <w:left w:val="single" w:sz="2" w:space="0" w:color="auto"/>
              <w:bottom w:val="nil"/>
              <w:right w:val="nil"/>
            </w:tcBorders>
            <w:shd w:val="clear" w:color="auto" w:fill="auto"/>
            <w:noWrap/>
            <w:vAlign w:val="bottom"/>
            <w:hideMark/>
          </w:tcPr>
          <w:p w14:paraId="690A6E42"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5034C6B2"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0.608</w:t>
            </w:r>
          </w:p>
        </w:tc>
      </w:tr>
      <w:tr w:rsidR="00044AC9" w:rsidRPr="00AA0EBB" w14:paraId="019BA7B0" w14:textId="77777777" w:rsidTr="00044AC9">
        <w:trPr>
          <w:trHeight w:val="324"/>
        </w:trPr>
        <w:tc>
          <w:tcPr>
            <w:tcW w:w="498" w:type="dxa"/>
            <w:vMerge/>
            <w:tcBorders>
              <w:right w:val="single" w:sz="24" w:space="0" w:color="auto"/>
            </w:tcBorders>
            <w:vAlign w:val="center"/>
            <w:hideMark/>
          </w:tcPr>
          <w:p w14:paraId="0336456C" w14:textId="77777777" w:rsidR="00044AC9" w:rsidRPr="00AA0EBB" w:rsidRDefault="00044AC9" w:rsidP="00765141">
            <w:pPr>
              <w:spacing w:after="0" w:line="240" w:lineRule="auto"/>
              <w:rPr>
                <w:rFonts w:ascii="Calibri" w:eastAsia="Times New Roman" w:hAnsi="Calibri" w:cs="Calibri"/>
                <w:b/>
                <w:bCs/>
                <w:color w:val="000000"/>
              </w:rPr>
            </w:pPr>
          </w:p>
        </w:tc>
        <w:tc>
          <w:tcPr>
            <w:tcW w:w="3462" w:type="dxa"/>
            <w:tcBorders>
              <w:top w:val="nil"/>
              <w:left w:val="single" w:sz="24" w:space="0" w:color="auto"/>
              <w:bottom w:val="single" w:sz="24" w:space="0" w:color="auto"/>
              <w:right w:val="single" w:sz="8" w:space="0" w:color="auto"/>
            </w:tcBorders>
            <w:shd w:val="clear" w:color="auto" w:fill="auto"/>
            <w:noWrap/>
            <w:vAlign w:val="bottom"/>
            <w:hideMark/>
          </w:tcPr>
          <w:p w14:paraId="5411F9C7" w14:textId="66B18BD9" w:rsidR="00044AC9" w:rsidRPr="00AA0EBB" w:rsidRDefault="00044AC9" w:rsidP="00765141">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Tube Growth Rate (</w:t>
            </w:r>
            <w:proofErr w:type="spellStart"/>
            <w:r w:rsidRPr="00AA0EBB">
              <w:rPr>
                <w:rFonts w:ascii="Times New Roman" w:eastAsia="Times New Roman" w:hAnsi="Times New Roman" w:cs="Times New Roman"/>
                <w:color w:val="000000"/>
                <w:sz w:val="24"/>
                <w:szCs w:val="24"/>
              </w:rPr>
              <w:t>Tmin</w:t>
            </w:r>
            <w:proofErr w:type="spellEnd"/>
            <w:r w:rsidRPr="00AA0EBB">
              <w:rPr>
                <w:rFonts w:ascii="Times New Roman" w:eastAsia="Times New Roman" w:hAnsi="Times New Roman" w:cs="Times New Roman"/>
                <w:color w:val="000000"/>
                <w:sz w:val="24"/>
                <w:szCs w:val="24"/>
              </w:rPr>
              <w:t>)</w:t>
            </w:r>
          </w:p>
        </w:tc>
        <w:tc>
          <w:tcPr>
            <w:tcW w:w="1396" w:type="dxa"/>
            <w:tcBorders>
              <w:top w:val="nil"/>
              <w:left w:val="nil"/>
              <w:bottom w:val="single" w:sz="24" w:space="0" w:color="auto"/>
              <w:right w:val="nil"/>
            </w:tcBorders>
            <w:shd w:val="clear" w:color="auto" w:fill="auto"/>
            <w:noWrap/>
            <w:vAlign w:val="bottom"/>
            <w:hideMark/>
          </w:tcPr>
          <w:p w14:paraId="50A83451" w14:textId="4466FE0C"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single" w:sz="24" w:space="0" w:color="auto"/>
              <w:right w:val="nil"/>
            </w:tcBorders>
            <w:shd w:val="clear" w:color="auto" w:fill="auto"/>
            <w:noWrap/>
            <w:vAlign w:val="bottom"/>
            <w:hideMark/>
          </w:tcPr>
          <w:p w14:paraId="5FEBDCEB"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single" w:sz="24" w:space="0" w:color="auto"/>
              <w:right w:val="single" w:sz="2" w:space="0" w:color="auto"/>
            </w:tcBorders>
            <w:shd w:val="clear" w:color="auto" w:fill="auto"/>
            <w:noWrap/>
            <w:vAlign w:val="bottom"/>
            <w:hideMark/>
          </w:tcPr>
          <w:p w14:paraId="768706DF"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0.683</w:t>
            </w:r>
          </w:p>
        </w:tc>
        <w:tc>
          <w:tcPr>
            <w:tcW w:w="1282" w:type="dxa"/>
            <w:tcBorders>
              <w:top w:val="nil"/>
              <w:left w:val="single" w:sz="2" w:space="0" w:color="auto"/>
              <w:bottom w:val="single" w:sz="24" w:space="0" w:color="auto"/>
            </w:tcBorders>
            <w:shd w:val="clear" w:color="auto" w:fill="auto"/>
            <w:noWrap/>
            <w:vAlign w:val="bottom"/>
            <w:hideMark/>
          </w:tcPr>
          <w:p w14:paraId="351FA19B" w14:textId="77777777" w:rsidR="00044AC9" w:rsidRPr="00AA0EBB" w:rsidRDefault="00044AC9" w:rsidP="00765141">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bottom w:val="single" w:sz="24" w:space="0" w:color="auto"/>
              <w:right w:val="single" w:sz="4" w:space="0" w:color="auto"/>
            </w:tcBorders>
            <w:shd w:val="clear" w:color="auto" w:fill="auto"/>
            <w:noWrap/>
            <w:vAlign w:val="bottom"/>
            <w:hideMark/>
          </w:tcPr>
          <w:p w14:paraId="1987963F" w14:textId="77777777" w:rsidR="00044AC9" w:rsidRPr="00AA0EBB" w:rsidRDefault="00044AC9" w:rsidP="00765141">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0.496</w:t>
            </w:r>
          </w:p>
        </w:tc>
      </w:tr>
    </w:tbl>
    <w:p w14:paraId="66F473B9" w14:textId="281BDB02" w:rsidR="00044AC9" w:rsidRDefault="00044AC9" w:rsidP="00527D26">
      <w:pPr>
        <w:rPr>
          <w:rFonts w:ascii="Times New Roman" w:hAnsi="Times New Roman" w:cs="Times New Roman"/>
        </w:rPr>
      </w:pPr>
    </w:p>
    <w:p w14:paraId="29C4FAA6" w14:textId="77777777" w:rsidR="00F7654F" w:rsidRDefault="00F7654F" w:rsidP="00527D26">
      <w:pPr>
        <w:rPr>
          <w:rFonts w:ascii="Times New Roman" w:hAnsi="Times New Roman" w:cs="Times New Roman"/>
        </w:rPr>
      </w:pPr>
    </w:p>
    <w:p w14:paraId="4BCBE515" w14:textId="77777777" w:rsidR="00F7654F" w:rsidRDefault="00F7654F" w:rsidP="00527D26">
      <w:pPr>
        <w:rPr>
          <w:rFonts w:ascii="Times New Roman" w:hAnsi="Times New Roman" w:cs="Times New Roman"/>
        </w:rPr>
      </w:pPr>
    </w:p>
    <w:p w14:paraId="38E15B62" w14:textId="77777777" w:rsidR="00F7654F" w:rsidRDefault="00F7654F" w:rsidP="00527D26">
      <w:pPr>
        <w:rPr>
          <w:rFonts w:ascii="Times New Roman" w:hAnsi="Times New Roman" w:cs="Times New Roman"/>
        </w:rPr>
      </w:pPr>
    </w:p>
    <w:p w14:paraId="68F96DA9" w14:textId="77777777" w:rsidR="00F7654F" w:rsidRDefault="00F7654F" w:rsidP="00527D26">
      <w:pPr>
        <w:rPr>
          <w:rFonts w:ascii="Times New Roman" w:hAnsi="Times New Roman" w:cs="Times New Roman"/>
        </w:rPr>
      </w:pPr>
    </w:p>
    <w:p w14:paraId="07DA92FF" w14:textId="77777777" w:rsidR="00F7654F" w:rsidRDefault="00F7654F" w:rsidP="00527D26">
      <w:pPr>
        <w:rPr>
          <w:rFonts w:ascii="Times New Roman" w:hAnsi="Times New Roman" w:cs="Times New Roman"/>
        </w:rPr>
      </w:pPr>
    </w:p>
    <w:p w14:paraId="03595B33" w14:textId="77777777" w:rsidR="00F7654F" w:rsidRDefault="00F7654F" w:rsidP="00527D26">
      <w:pPr>
        <w:rPr>
          <w:rFonts w:ascii="Times New Roman" w:hAnsi="Times New Roman" w:cs="Times New Roman"/>
        </w:rPr>
      </w:pPr>
    </w:p>
    <w:p w14:paraId="59051F3C" w14:textId="77777777" w:rsidR="00F7654F" w:rsidRDefault="00F7654F" w:rsidP="00527D26">
      <w:pPr>
        <w:rPr>
          <w:rFonts w:ascii="Times New Roman" w:hAnsi="Times New Roman" w:cs="Times New Roman"/>
        </w:rPr>
      </w:pPr>
    </w:p>
    <w:p w14:paraId="0202C18F" w14:textId="77777777" w:rsidR="00F7654F" w:rsidRDefault="00F7654F" w:rsidP="00527D26">
      <w:pPr>
        <w:rPr>
          <w:rFonts w:ascii="Times New Roman" w:hAnsi="Times New Roman" w:cs="Times New Roman"/>
        </w:rPr>
      </w:pPr>
    </w:p>
    <w:p w14:paraId="212CC300" w14:textId="77777777" w:rsidR="00F7654F" w:rsidRDefault="00F7654F" w:rsidP="00527D26">
      <w:pPr>
        <w:rPr>
          <w:rFonts w:ascii="Times New Roman" w:hAnsi="Times New Roman" w:cs="Times New Roman"/>
        </w:rPr>
      </w:pPr>
    </w:p>
    <w:p w14:paraId="6A1071F6" w14:textId="77777777" w:rsidR="00F7654F" w:rsidRDefault="00F7654F" w:rsidP="00527D26">
      <w:pPr>
        <w:rPr>
          <w:rFonts w:ascii="Times New Roman" w:hAnsi="Times New Roman" w:cs="Times New Roman"/>
        </w:rPr>
      </w:pPr>
    </w:p>
    <w:p w14:paraId="171411E3" w14:textId="77777777" w:rsidR="00F7654F" w:rsidRDefault="00F7654F" w:rsidP="00527D26">
      <w:pPr>
        <w:rPr>
          <w:rFonts w:ascii="Times New Roman" w:hAnsi="Times New Roman" w:cs="Times New Roman"/>
        </w:rPr>
      </w:pPr>
    </w:p>
    <w:p w14:paraId="0779B08C" w14:textId="77777777" w:rsidR="00F7654F" w:rsidRDefault="00F7654F" w:rsidP="00527D26">
      <w:pPr>
        <w:rPr>
          <w:rFonts w:ascii="Times New Roman" w:hAnsi="Times New Roman" w:cs="Times New Roman"/>
        </w:rPr>
      </w:pPr>
    </w:p>
    <w:p w14:paraId="1DE9ED84" w14:textId="69412E35" w:rsidR="00527D26" w:rsidRPr="002733F8" w:rsidRDefault="007F3B1C" w:rsidP="00527D26">
      <w:pPr>
        <w:rPr>
          <w:rFonts w:ascii="Times New Roman" w:hAnsi="Times New Roman" w:cs="Times New Roman"/>
        </w:rPr>
      </w:pPr>
      <w:r>
        <w:rPr>
          <w:rFonts w:ascii="Times New Roman" w:hAnsi="Times New Roman" w:cs="Times New Roman"/>
          <w:noProof/>
        </w:rPr>
        <w:lastRenderedPageBreak/>
        <w:drawing>
          <wp:inline distT="0" distB="0" distL="0" distR="0" wp14:anchorId="5CEDEEEA" wp14:editId="6FFE5AA9">
            <wp:extent cx="6409690" cy="64096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9690" cy="6409690"/>
                    </a:xfrm>
                    <a:prstGeom prst="rect">
                      <a:avLst/>
                    </a:prstGeom>
                    <a:noFill/>
                  </pic:spPr>
                </pic:pic>
              </a:graphicData>
            </a:graphic>
          </wp:inline>
        </w:drawing>
      </w:r>
      <w:r w:rsidR="00527D26" w:rsidRPr="002733F8">
        <w:rPr>
          <w:rFonts w:ascii="Times New Roman" w:hAnsi="Times New Roman" w:cs="Times New Roman"/>
        </w:rPr>
        <w:t>Figure</w:t>
      </w:r>
      <w:r w:rsidR="00F61E2F">
        <w:rPr>
          <w:rFonts w:ascii="Times New Roman" w:hAnsi="Times New Roman" w:cs="Times New Roman"/>
        </w:rPr>
        <w:t xml:space="preserve"> 1</w:t>
      </w:r>
      <w:r w:rsidR="0058234E">
        <w:rPr>
          <w:rFonts w:ascii="Times New Roman" w:hAnsi="Times New Roman" w:cs="Times New Roman"/>
        </w:rPr>
        <w:t>.</w:t>
      </w:r>
      <w:r w:rsidR="00527D26" w:rsidRPr="002733F8">
        <w:rPr>
          <w:rFonts w:ascii="Times New Roman" w:hAnsi="Times New Roman" w:cs="Times New Roman"/>
        </w:rPr>
        <w:t xml:space="preserve"> </w:t>
      </w:r>
      <w:r w:rsidR="00EE1253">
        <w:rPr>
          <w:rFonts w:ascii="Times New Roman" w:hAnsi="Times New Roman" w:cs="Times New Roman"/>
        </w:rPr>
        <w:t>Regional differences for temperature tolerance traits including</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cell membrane stability (HCMS</w:t>
      </w:r>
      <w:r w:rsidR="002B3C3A">
        <w:rPr>
          <w:rFonts w:ascii="Times New Roman" w:hAnsi="Times New Roman" w:cs="Times New Roman"/>
        </w:rPr>
        <w:t>, CCMS</w:t>
      </w:r>
      <w:r w:rsidR="00527D26">
        <w:rPr>
          <w:rFonts w:ascii="Times New Roman" w:hAnsi="Times New Roman" w:cs="Times New Roman"/>
        </w:rPr>
        <w:t>), hot</w:t>
      </w:r>
      <w:r w:rsidR="002B3C3A">
        <w:rPr>
          <w:rFonts w:ascii="Times New Roman" w:hAnsi="Times New Roman" w:cs="Times New Roman"/>
        </w:rPr>
        <w:t xml:space="preserve"> and cold</w:t>
      </w:r>
      <w:r w:rsidR="00527D26">
        <w:rPr>
          <w:rFonts w:ascii="Times New Roman" w:hAnsi="Times New Roman" w:cs="Times New Roman"/>
        </w:rPr>
        <w:t xml:space="preserve"> chlorophyll fluorescence (HCHPL</w:t>
      </w:r>
      <w:r w:rsidR="002B3C3A">
        <w:rPr>
          <w:rFonts w:ascii="Times New Roman" w:hAnsi="Times New Roman" w:cs="Times New Roman"/>
        </w:rPr>
        <w:t>, CCHPL</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net photosynthetic rate (HPS</w:t>
      </w:r>
      <w:r w:rsidR="002B3C3A">
        <w:rPr>
          <w:rFonts w:ascii="Times New Roman" w:hAnsi="Times New Roman" w:cs="Times New Roman"/>
        </w:rPr>
        <w:t>, CPS</w:t>
      </w:r>
      <w:r w:rsidR="00527D26">
        <w:rPr>
          <w:rFonts w:ascii="Times New Roman" w:hAnsi="Times New Roman" w:cs="Times New Roman"/>
        </w:rPr>
        <w:t>)</w:t>
      </w:r>
      <w:r w:rsidR="002B3C3A">
        <w:rPr>
          <w:rFonts w:ascii="Times New Roman" w:hAnsi="Times New Roman" w:cs="Times New Roman"/>
        </w:rPr>
        <w:t>.</w:t>
      </w:r>
      <w:r w:rsidR="00527D26">
        <w:rPr>
          <w:rFonts w:ascii="Times New Roman" w:hAnsi="Times New Roman" w:cs="Times New Roman"/>
        </w:rPr>
        <w:t xml:space="preserve"> </w:t>
      </w:r>
      <w:commentRangeStart w:id="6"/>
      <w:r w:rsidR="00585892">
        <w:rPr>
          <w:rFonts w:ascii="Times New Roman" w:hAnsi="Times New Roman" w:cs="Times New Roman"/>
        </w:rPr>
        <w:t>Different</w:t>
      </w:r>
      <w:commentRangeEnd w:id="6"/>
      <w:r w:rsidR="004B7B98">
        <w:rPr>
          <w:rStyle w:val="CommentReference"/>
        </w:rPr>
        <w:commentReference w:id="6"/>
      </w:r>
      <w:r w:rsidR="00585892">
        <w:rPr>
          <w:rFonts w:ascii="Times New Roman" w:hAnsi="Times New Roman" w:cs="Times New Roman"/>
        </w:rPr>
        <w:t xml:space="preserve"> letters represent</w:t>
      </w:r>
      <w:r w:rsidR="00527D26" w:rsidRPr="002733F8">
        <w:rPr>
          <w:rFonts w:ascii="Times New Roman" w:hAnsi="Times New Roman" w:cs="Times New Roman"/>
        </w:rPr>
        <w:t xml:space="preserve"> significant difference between regions</w:t>
      </w:r>
      <w:r w:rsidR="00585892">
        <w:rPr>
          <w:rFonts w:ascii="Times New Roman" w:hAnsi="Times New Roman" w:cs="Times New Roman"/>
        </w:rPr>
        <w:t xml:space="preserve">. </w:t>
      </w:r>
      <w:r w:rsidR="00AE690A">
        <w:rPr>
          <w:rFonts w:ascii="Times New Roman" w:hAnsi="Times New Roman" w:cs="Times New Roman"/>
        </w:rPr>
        <w:t>Variables with significant differences denoted with asterisks</w:t>
      </w:r>
      <w:r w:rsidR="00FD189B">
        <w:rPr>
          <w:rFonts w:ascii="Times New Roman" w:hAnsi="Times New Roman" w:cs="Times New Roman"/>
        </w:rPr>
        <w:t>:</w:t>
      </w:r>
      <w:r w:rsidR="00AE690A">
        <w:rPr>
          <w:rFonts w:ascii="Times New Roman" w:hAnsi="Times New Roman" w:cs="Times New Roman"/>
        </w:rPr>
        <w:t xml:space="preserve"> </w:t>
      </w:r>
      <w:r w:rsidR="00EE1253">
        <w:rPr>
          <w:rFonts w:ascii="Times New Roman" w:hAnsi="Times New Roman" w:cs="Times New Roman"/>
        </w:rPr>
        <w:t xml:space="preserve">CCMS </w:t>
      </w:r>
      <w:r w:rsidR="00527D26" w:rsidRPr="002733F8">
        <w:rPr>
          <w:rFonts w:ascii="Times New Roman" w:hAnsi="Times New Roman" w:cs="Times New Roman"/>
        </w:rPr>
        <w:t>(</w:t>
      </w:r>
      <w:r w:rsidR="0043703B">
        <w:rPr>
          <w:rFonts w:ascii="Times New Roman" w:hAnsi="Times New Roman" w:cs="Times New Roman"/>
        </w:rPr>
        <w:t xml:space="preserve">F = 7.792, </w:t>
      </w:r>
      <w:r w:rsidR="00527D26" w:rsidRPr="002733F8">
        <w:rPr>
          <w:rFonts w:ascii="Times New Roman" w:hAnsi="Times New Roman" w:cs="Times New Roman"/>
        </w:rPr>
        <w:t>p = 0.006)</w:t>
      </w:r>
      <w:r w:rsidR="00EE1253">
        <w:rPr>
          <w:rFonts w:ascii="Times New Roman" w:hAnsi="Times New Roman" w:cs="Times New Roman"/>
        </w:rPr>
        <w:t>, HCHPL (</w:t>
      </w:r>
      <w:r w:rsidR="00585892">
        <w:rPr>
          <w:rFonts w:ascii="Times New Roman" w:hAnsi="Times New Roman" w:cs="Times New Roman"/>
        </w:rPr>
        <w:t xml:space="preserve">F = 4.334, </w:t>
      </w:r>
      <w:r w:rsidR="00EE1253" w:rsidRPr="002733F8">
        <w:rPr>
          <w:rFonts w:ascii="Times New Roman" w:hAnsi="Times New Roman" w:cs="Times New Roman"/>
        </w:rPr>
        <w:t>p = 0.043</w:t>
      </w:r>
      <w:r w:rsidR="00EE1253">
        <w:rPr>
          <w:rFonts w:ascii="Times New Roman" w:hAnsi="Times New Roman" w:cs="Times New Roman"/>
        </w:rPr>
        <w:t xml:space="preserve">), </w:t>
      </w:r>
      <w:r w:rsidR="00AE690A">
        <w:rPr>
          <w:rFonts w:ascii="Times New Roman" w:hAnsi="Times New Roman" w:cs="Times New Roman"/>
        </w:rPr>
        <w:t xml:space="preserve">and </w:t>
      </w:r>
      <w:r w:rsidR="00EE1253">
        <w:rPr>
          <w:rFonts w:ascii="Times New Roman" w:hAnsi="Times New Roman" w:cs="Times New Roman"/>
        </w:rPr>
        <w:t>CCHPL (</w:t>
      </w:r>
      <w:r w:rsidR="00585892">
        <w:rPr>
          <w:rFonts w:ascii="Times New Roman" w:hAnsi="Times New Roman" w:cs="Times New Roman"/>
        </w:rPr>
        <w:t xml:space="preserve">F = 64.652, </w:t>
      </w:r>
      <w:r w:rsidR="00EE1253" w:rsidRPr="002733F8">
        <w:rPr>
          <w:rFonts w:ascii="Times New Roman" w:hAnsi="Times New Roman" w:cs="Times New Roman"/>
        </w:rPr>
        <w:t>p = 1.6e-10</w:t>
      </w:r>
      <w:r w:rsidR="00EE1253">
        <w:rPr>
          <w:rFonts w:ascii="Times New Roman" w:hAnsi="Times New Roman" w:cs="Times New Roman"/>
        </w:rPr>
        <w:t>)</w:t>
      </w:r>
      <w:r w:rsidR="00527D26" w:rsidRPr="002733F8">
        <w:rPr>
          <w:rFonts w:ascii="Times New Roman" w:hAnsi="Times New Roman" w:cs="Times New Roman"/>
        </w:rPr>
        <w:t>.</w:t>
      </w:r>
    </w:p>
    <w:p w14:paraId="53B4F904" w14:textId="0F5AE2A9" w:rsidR="00DF68D2" w:rsidRDefault="00DF68D2" w:rsidP="00DF68D2">
      <w:pPr>
        <w:rPr>
          <w:rFonts w:ascii="Times New Roman" w:hAnsi="Times New Roman" w:cs="Times New Roman"/>
        </w:rPr>
      </w:pPr>
    </w:p>
    <w:p w14:paraId="0869C8E6" w14:textId="04416061" w:rsidR="00DF68D2" w:rsidRDefault="00DF68D2" w:rsidP="00DF68D2">
      <w:pPr>
        <w:rPr>
          <w:rFonts w:ascii="Times New Roman" w:hAnsi="Times New Roman" w:cs="Times New Roman"/>
        </w:rPr>
      </w:pPr>
    </w:p>
    <w:p w14:paraId="56ECAF72" w14:textId="763665FE" w:rsidR="0053305B" w:rsidRPr="00527D26" w:rsidRDefault="0053305B">
      <w:pPr>
        <w:rPr>
          <w:rFonts w:ascii="Times New Roman" w:hAnsi="Times New Roman" w:cs="Times New Roman"/>
        </w:rPr>
      </w:pPr>
    </w:p>
    <w:p w14:paraId="14507ACD" w14:textId="07847C67" w:rsidR="00527D26" w:rsidRDefault="00A375E9">
      <w:pPr>
        <w:rPr>
          <w:rFonts w:ascii="Times New Roman" w:hAnsi="Times New Roman" w:cs="Times New Roman"/>
        </w:rPr>
      </w:pPr>
      <w:r>
        <w:rPr>
          <w:rFonts w:ascii="Times New Roman" w:hAnsi="Times New Roman" w:cs="Times New Roman"/>
          <w:noProof/>
        </w:rPr>
        <w:lastRenderedPageBreak/>
        <w:drawing>
          <wp:inline distT="0" distB="0" distL="0" distR="0" wp14:anchorId="00A51D71" wp14:editId="5419B994">
            <wp:extent cx="5943599" cy="4245427"/>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599" cy="4245427"/>
                    </a:xfrm>
                    <a:prstGeom prst="rect">
                      <a:avLst/>
                    </a:prstGeom>
                  </pic:spPr>
                </pic:pic>
              </a:graphicData>
            </a:graphic>
          </wp:inline>
        </w:drawing>
      </w:r>
    </w:p>
    <w:p w14:paraId="75359715" w14:textId="3EA692F2" w:rsidR="008E2580" w:rsidRDefault="008E2580" w:rsidP="008E2580">
      <w:pPr>
        <w:rPr>
          <w:rFonts w:ascii="Times New Roman" w:hAnsi="Times New Roman" w:cs="Times New Roman"/>
        </w:rPr>
      </w:pPr>
      <w:r w:rsidRPr="002733F8">
        <w:rPr>
          <w:rFonts w:ascii="Times New Roman" w:hAnsi="Times New Roman" w:cs="Times New Roman"/>
        </w:rPr>
        <w:t>Figure</w:t>
      </w:r>
      <w:r w:rsidR="00F61E2F">
        <w:rPr>
          <w:rFonts w:ascii="Times New Roman" w:hAnsi="Times New Roman" w:cs="Times New Roman"/>
        </w:rPr>
        <w:t xml:space="preserve"> </w:t>
      </w:r>
      <w:r w:rsidR="00390369">
        <w:rPr>
          <w:rFonts w:ascii="Times New Roman" w:hAnsi="Times New Roman" w:cs="Times New Roman"/>
        </w:rPr>
        <w:t>2</w:t>
      </w:r>
      <w:r w:rsidR="0058234E">
        <w:rPr>
          <w:rFonts w:ascii="Times New Roman" w:hAnsi="Times New Roman" w:cs="Times New Roman"/>
        </w:rPr>
        <w:t xml:space="preserve">. </w:t>
      </w:r>
      <w:r>
        <w:rPr>
          <w:rFonts w:ascii="Times New Roman" w:hAnsi="Times New Roman" w:cs="Times New Roman"/>
        </w:rPr>
        <w:t xml:space="preserve">Genotype </w:t>
      </w:r>
      <w:commentRangeStart w:id="7"/>
      <w:r>
        <w:rPr>
          <w:rFonts w:ascii="Times New Roman" w:hAnsi="Times New Roman" w:cs="Times New Roman"/>
        </w:rPr>
        <w:t>differences</w:t>
      </w:r>
      <w:commentRangeEnd w:id="7"/>
      <w:r w:rsidR="00997A9E">
        <w:rPr>
          <w:rStyle w:val="CommentReference"/>
        </w:rPr>
        <w:commentReference w:id="7"/>
      </w:r>
      <w:r>
        <w:rPr>
          <w:rFonts w:ascii="Times New Roman" w:hAnsi="Times New Roman" w:cs="Times New Roman"/>
        </w:rPr>
        <w:t xml:space="preserve"> for temperature tolerance traits including hot cell membrane stability (HCMS)</w:t>
      </w:r>
      <w:r w:rsidR="006316BD">
        <w:rPr>
          <w:rFonts w:ascii="Times New Roman" w:hAnsi="Times New Roman" w:cs="Times New Roman"/>
        </w:rPr>
        <w:t xml:space="preserve"> and </w:t>
      </w:r>
      <w:r>
        <w:rPr>
          <w:rFonts w:ascii="Times New Roman" w:hAnsi="Times New Roman" w:cs="Times New Roman"/>
        </w:rPr>
        <w:t>cold chlorophyll fluorescence (CCHPL</w:t>
      </w:r>
      <w:r w:rsidR="006316BD">
        <w:rPr>
          <w:rFonts w:ascii="Times New Roman" w:hAnsi="Times New Roman" w:cs="Times New Roman"/>
        </w:rPr>
        <w:t>)</w:t>
      </w:r>
      <w:r>
        <w:rPr>
          <w:rFonts w:ascii="Times New Roman" w:hAnsi="Times New Roman" w:cs="Times New Roman"/>
        </w:rPr>
        <w:t xml:space="preserve">. </w:t>
      </w:r>
      <w:r w:rsidR="008F2B7D">
        <w:rPr>
          <w:rFonts w:ascii="Times New Roman" w:hAnsi="Times New Roman" w:cs="Times New Roman"/>
        </w:rPr>
        <w:t>There</w:t>
      </w:r>
      <w:r w:rsidRPr="002733F8">
        <w:rPr>
          <w:rFonts w:ascii="Times New Roman" w:hAnsi="Times New Roman" w:cs="Times New Roman"/>
        </w:rPr>
        <w:t xml:space="preserve"> is a significant difference </w:t>
      </w:r>
      <w:r w:rsidR="00FD4D54">
        <w:rPr>
          <w:rFonts w:ascii="Times New Roman" w:hAnsi="Times New Roman" w:cs="Times New Roman"/>
        </w:rPr>
        <w:t>among</w:t>
      </w:r>
      <w:r w:rsidR="00FD4D54" w:rsidRPr="002733F8">
        <w:rPr>
          <w:rFonts w:ascii="Times New Roman" w:hAnsi="Times New Roman" w:cs="Times New Roman"/>
        </w:rPr>
        <w:t xml:space="preserve"> </w:t>
      </w:r>
      <w:r w:rsidRPr="002733F8">
        <w:rPr>
          <w:rFonts w:ascii="Times New Roman" w:hAnsi="Times New Roman" w:cs="Times New Roman"/>
        </w:rPr>
        <w:t xml:space="preserve">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HCMS </w:t>
      </w:r>
      <w:r w:rsidRPr="002733F8">
        <w:rPr>
          <w:rFonts w:ascii="Times New Roman" w:hAnsi="Times New Roman" w:cs="Times New Roman"/>
        </w:rPr>
        <w:t>(</w:t>
      </w:r>
      <w:r w:rsidR="006316BD">
        <w:rPr>
          <w:rFonts w:ascii="Times New Roman" w:hAnsi="Times New Roman" w:cs="Times New Roman"/>
        </w:rPr>
        <w:t xml:space="preserve">F = 1.5, </w:t>
      </w:r>
      <w:r w:rsidR="00044AC9" w:rsidRPr="002733F8">
        <w:rPr>
          <w:rFonts w:ascii="Times New Roman" w:hAnsi="Times New Roman" w:cs="Times New Roman"/>
        </w:rPr>
        <w:t>p = 0.032</w:t>
      </w:r>
      <w:r w:rsidRPr="002733F8">
        <w:rPr>
          <w:rFonts w:ascii="Times New Roman" w:hAnsi="Times New Roman" w:cs="Times New Roman"/>
        </w:rPr>
        <w:t>)</w:t>
      </w:r>
      <w:r w:rsidR="006316BD">
        <w:rPr>
          <w:rFonts w:ascii="Times New Roman" w:hAnsi="Times New Roman" w:cs="Times New Roman"/>
        </w:rPr>
        <w:t xml:space="preserve"> and</w:t>
      </w:r>
      <w:r>
        <w:rPr>
          <w:rFonts w:ascii="Times New Roman" w:hAnsi="Times New Roman" w:cs="Times New Roman"/>
        </w:rPr>
        <w:t xml:space="preserve"> CCHPL (</w:t>
      </w:r>
      <w:r w:rsidR="008F2B7D">
        <w:rPr>
          <w:rFonts w:ascii="Times New Roman" w:hAnsi="Times New Roman" w:cs="Times New Roman"/>
        </w:rPr>
        <w:t xml:space="preserve">F = 3.341, </w:t>
      </w:r>
      <w:r w:rsidR="00044AC9" w:rsidRPr="002733F8">
        <w:rPr>
          <w:rFonts w:ascii="Times New Roman" w:hAnsi="Times New Roman" w:cs="Times New Roman"/>
        </w:rPr>
        <w:t>p = 6.1e-9</w:t>
      </w:r>
      <w:r w:rsidR="006316BD">
        <w:rPr>
          <w:rFonts w:ascii="Times New Roman" w:hAnsi="Times New Roman" w:cs="Times New Roman"/>
        </w:rPr>
        <w:t xml:space="preserve">). Plots of genet effect for other variables in appendix. </w:t>
      </w:r>
    </w:p>
    <w:p w14:paraId="38DB18B2" w14:textId="11B52816" w:rsidR="00390369" w:rsidRDefault="00390369" w:rsidP="008E2580">
      <w:pPr>
        <w:rPr>
          <w:rFonts w:ascii="Times New Roman" w:hAnsi="Times New Roman" w:cs="Times New Roman"/>
        </w:rPr>
      </w:pPr>
      <w:r>
        <w:rPr>
          <w:rFonts w:ascii="Times New Roman" w:hAnsi="Times New Roman" w:cs="Times New Roman"/>
          <w:noProof/>
        </w:rPr>
        <w:drawing>
          <wp:inline distT="0" distB="0" distL="0" distR="0" wp14:anchorId="3B18552C" wp14:editId="30A20ED4">
            <wp:extent cx="5943600" cy="2546985"/>
            <wp:effectExtent l="0" t="0" r="0" b="5715"/>
            <wp:docPr id="37" name="Picture 3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4DEE93DE" w14:textId="35886282" w:rsidR="00390369" w:rsidRPr="002733F8" w:rsidRDefault="00390369" w:rsidP="00390369">
      <w:pPr>
        <w:rPr>
          <w:rFonts w:ascii="Times New Roman" w:hAnsi="Times New Roman" w:cs="Times New Roman"/>
        </w:rPr>
      </w:pPr>
      <w:r w:rsidRPr="002733F8">
        <w:rPr>
          <w:rFonts w:ascii="Times New Roman" w:hAnsi="Times New Roman" w:cs="Times New Roman"/>
        </w:rPr>
        <w:lastRenderedPageBreak/>
        <w:t>Figure</w:t>
      </w:r>
      <w:r>
        <w:rPr>
          <w:rFonts w:ascii="Times New Roman" w:hAnsi="Times New Roman" w:cs="Times New Roman"/>
        </w:rPr>
        <w:t xml:space="preserve"> </w:t>
      </w:r>
      <w:commentRangeStart w:id="8"/>
      <w:r>
        <w:rPr>
          <w:rFonts w:ascii="Times New Roman" w:hAnsi="Times New Roman" w:cs="Times New Roman"/>
        </w:rPr>
        <w:t>3</w:t>
      </w:r>
      <w:commentRangeEnd w:id="8"/>
      <w:r w:rsidR="00C702C4">
        <w:rPr>
          <w:rStyle w:val="CommentReference"/>
        </w:rPr>
        <w:commentReference w:id="8"/>
      </w:r>
      <w:r w:rsidR="0058234E">
        <w:rPr>
          <w:rFonts w:ascii="Times New Roman" w:hAnsi="Times New Roman" w:cs="Times New Roman"/>
        </w:rPr>
        <w:t>.</w:t>
      </w:r>
      <w:r w:rsidRPr="002733F8">
        <w:rPr>
          <w:rFonts w:ascii="Times New Roman" w:hAnsi="Times New Roman" w:cs="Times New Roman"/>
        </w:rPr>
        <w:t xml:space="preserve"> Cell membrane stability across temporally independent blocks and colored by region. </w:t>
      </w:r>
      <w:r>
        <w:rPr>
          <w:rFonts w:ascii="Times New Roman" w:hAnsi="Times New Roman" w:cs="Times New Roman"/>
        </w:rPr>
        <w:t xml:space="preserve">There is a significant difference between blocks for hot cell membrane stability (HCMS, </w:t>
      </w:r>
      <w:r w:rsidRPr="002733F8">
        <w:rPr>
          <w:rFonts w:ascii="Times New Roman" w:hAnsi="Times New Roman" w:cs="Times New Roman"/>
        </w:rPr>
        <w:t>p =</w:t>
      </w:r>
      <w:r>
        <w:rPr>
          <w:rFonts w:ascii="Times New Roman" w:hAnsi="Times New Roman" w:cs="Times New Roman"/>
        </w:rPr>
        <w:t xml:space="preserve"> 0.022</w:t>
      </w:r>
      <w:r w:rsidRPr="002733F8">
        <w:rPr>
          <w:rFonts w:ascii="Times New Roman" w:hAnsi="Times New Roman" w:cs="Times New Roman"/>
        </w:rPr>
        <w:t>)</w:t>
      </w:r>
      <w:r>
        <w:rPr>
          <w:rFonts w:ascii="Times New Roman" w:hAnsi="Times New Roman" w:cs="Times New Roman"/>
        </w:rPr>
        <w:t xml:space="preserve"> and cold cell membrane stability (CCMS, p = </w:t>
      </w:r>
      <w:r w:rsidRPr="002733F8">
        <w:rPr>
          <w:rFonts w:ascii="Times New Roman" w:hAnsi="Times New Roman" w:cs="Times New Roman"/>
        </w:rPr>
        <w:t>5.7e-5</w:t>
      </w:r>
      <w:r>
        <w:rPr>
          <w:rFonts w:ascii="Times New Roman" w:hAnsi="Times New Roman" w:cs="Times New Roman"/>
        </w:rPr>
        <w:t>)</w:t>
      </w:r>
      <w:r w:rsidRPr="002733F8">
        <w:rPr>
          <w:rFonts w:ascii="Times New Roman" w:hAnsi="Times New Roman" w:cs="Times New Roman"/>
        </w:rPr>
        <w:t>.</w:t>
      </w:r>
    </w:p>
    <w:p w14:paraId="6DCF8A03" w14:textId="77777777" w:rsidR="00390369" w:rsidRPr="002733F8" w:rsidRDefault="00390369" w:rsidP="008E2580">
      <w:pPr>
        <w:rPr>
          <w:rFonts w:ascii="Times New Roman" w:hAnsi="Times New Roman" w:cs="Times New Roman"/>
        </w:rPr>
      </w:pPr>
    </w:p>
    <w:p w14:paraId="7736907C" w14:textId="77777777" w:rsidR="00FD189B" w:rsidRDefault="00FD189B" w:rsidP="00FD189B">
      <w:pPr>
        <w:rPr>
          <w:rFonts w:ascii="Times New Roman" w:hAnsi="Times New Roman" w:cs="Times New Roman"/>
          <w:b/>
          <w:bCs/>
          <w:i/>
          <w:iCs/>
        </w:rPr>
      </w:pPr>
      <w:proofErr w:type="spellStart"/>
      <w:r>
        <w:rPr>
          <w:rFonts w:ascii="Times New Roman" w:hAnsi="Times New Roman" w:cs="Times New Roman"/>
          <w:b/>
          <w:bCs/>
          <w:i/>
          <w:iCs/>
        </w:rPr>
        <w:t>Sporophytic</w:t>
      </w:r>
      <w:proofErr w:type="spellEnd"/>
      <w:r>
        <w:rPr>
          <w:rFonts w:ascii="Times New Roman" w:hAnsi="Times New Roman" w:cs="Times New Roman"/>
          <w:b/>
          <w:bCs/>
          <w:i/>
          <w:iCs/>
        </w:rPr>
        <w:t xml:space="preserve"> Variables</w:t>
      </w:r>
    </w:p>
    <w:p w14:paraId="7D2A1406" w14:textId="325C3B86" w:rsidR="00905031" w:rsidRDefault="00905031">
      <w:pPr>
        <w:rPr>
          <w:rFonts w:ascii="Times New Roman" w:hAnsi="Times New Roman" w:cs="Times New Roman"/>
          <w:i/>
          <w:iCs/>
        </w:rPr>
      </w:pPr>
      <w:r>
        <w:rPr>
          <w:rFonts w:ascii="Times New Roman" w:hAnsi="Times New Roman" w:cs="Times New Roman"/>
          <w:i/>
          <w:iCs/>
        </w:rPr>
        <w:t>Cell Membrane Stability</w:t>
      </w:r>
    </w:p>
    <w:p w14:paraId="23EFAC50" w14:textId="7748DD17" w:rsidR="00905031" w:rsidRPr="008C0AF0" w:rsidRDefault="0098181A">
      <w:pPr>
        <w:rPr>
          <w:rFonts w:ascii="Times New Roman" w:hAnsi="Times New Roman" w:cs="Times New Roman"/>
        </w:rPr>
      </w:pPr>
      <w:r>
        <w:rPr>
          <w:rFonts w:ascii="Times New Roman" w:hAnsi="Times New Roman" w:cs="Times New Roman"/>
        </w:rPr>
        <w:t xml:space="preserve">Cell membrane stability </w:t>
      </w:r>
      <w:r w:rsidR="00F61E2F">
        <w:rPr>
          <w:rFonts w:ascii="Times New Roman" w:hAnsi="Times New Roman" w:cs="Times New Roman"/>
        </w:rPr>
        <w:t xml:space="preserve">(CMS) </w:t>
      </w:r>
      <w:r>
        <w:rPr>
          <w:rFonts w:ascii="Times New Roman" w:hAnsi="Times New Roman" w:cs="Times New Roman"/>
        </w:rPr>
        <w:t xml:space="preserve">was a measurement of cytoplasm leakage when leaf tissue was exposed to a heat treatment and a cold treatment. Tolerance was quantified </w:t>
      </w:r>
      <w:r w:rsidR="00C21DF8">
        <w:rPr>
          <w:rFonts w:ascii="Times New Roman" w:hAnsi="Times New Roman" w:cs="Times New Roman"/>
        </w:rPr>
        <w:t>using the ratio of a</w:t>
      </w:r>
      <w:r>
        <w:rPr>
          <w:rFonts w:ascii="Times New Roman" w:hAnsi="Times New Roman" w:cs="Times New Roman"/>
        </w:rPr>
        <w:t xml:space="preserve"> conductivity</w:t>
      </w:r>
      <w:r w:rsidR="00C21DF8">
        <w:rPr>
          <w:rFonts w:ascii="Times New Roman" w:hAnsi="Times New Roman" w:cs="Times New Roman"/>
        </w:rPr>
        <w:t xml:space="preserve"> measurement</w:t>
      </w:r>
      <w:r>
        <w:rPr>
          <w:rFonts w:ascii="Times New Roman" w:hAnsi="Times New Roman" w:cs="Times New Roman"/>
        </w:rPr>
        <w:t xml:space="preserve"> </w:t>
      </w:r>
      <w:r w:rsidR="00C21DF8">
        <w:rPr>
          <w:rFonts w:ascii="Times New Roman" w:hAnsi="Times New Roman" w:cs="Times New Roman"/>
        </w:rPr>
        <w:t xml:space="preserve">after a temperature treatment to a conductivity measurement after a maximum damage treatment. </w:t>
      </w:r>
      <w:r w:rsidR="00390369">
        <w:rPr>
          <w:rFonts w:ascii="Times New Roman" w:hAnsi="Times New Roman" w:cs="Times New Roman"/>
        </w:rPr>
        <w:t xml:space="preserve">An increased CMS </w:t>
      </w:r>
      <w:ins w:id="9" w:author="Steven Travers" w:date="2022-04-27T11:05:00Z">
        <w:r w:rsidR="005B11C6">
          <w:rPr>
            <w:rFonts w:ascii="Times New Roman" w:hAnsi="Times New Roman" w:cs="Times New Roman"/>
          </w:rPr>
          <w:t xml:space="preserve">ratio </w:t>
        </w:r>
      </w:ins>
      <w:r w:rsidR="00390369">
        <w:rPr>
          <w:rFonts w:ascii="Times New Roman" w:hAnsi="Times New Roman" w:cs="Times New Roman"/>
        </w:rPr>
        <w:t xml:space="preserve">indicates higher tolerance of the temperature treatment. </w:t>
      </w:r>
      <w:r w:rsidR="008C0AF0">
        <w:rPr>
          <w:rFonts w:ascii="Times New Roman" w:hAnsi="Times New Roman" w:cs="Times New Roman"/>
        </w:rPr>
        <w:t xml:space="preserve">When </w:t>
      </w:r>
      <w:r w:rsidR="008C0AF0">
        <w:rPr>
          <w:rFonts w:ascii="Times New Roman" w:hAnsi="Times New Roman" w:cs="Times New Roman"/>
          <w:i/>
          <w:iCs/>
        </w:rPr>
        <w:t xml:space="preserve">Solanum </w:t>
      </w:r>
      <w:proofErr w:type="spellStart"/>
      <w:r w:rsidR="008C0AF0">
        <w:rPr>
          <w:rFonts w:ascii="Times New Roman" w:hAnsi="Times New Roman" w:cs="Times New Roman"/>
          <w:i/>
          <w:iCs/>
        </w:rPr>
        <w:t>carolinen</w:t>
      </w:r>
      <w:r w:rsidR="00390369">
        <w:rPr>
          <w:rFonts w:ascii="Times New Roman" w:hAnsi="Times New Roman" w:cs="Times New Roman"/>
          <w:i/>
          <w:iCs/>
        </w:rPr>
        <w:t>s</w:t>
      </w:r>
      <w:r w:rsidR="008C0AF0">
        <w:rPr>
          <w:rFonts w:ascii="Times New Roman" w:hAnsi="Times New Roman" w:cs="Times New Roman"/>
          <w:i/>
          <w:iCs/>
        </w:rPr>
        <w:t>e</w:t>
      </w:r>
      <w:proofErr w:type="spellEnd"/>
      <w:r w:rsidR="008C0AF0">
        <w:rPr>
          <w:rFonts w:ascii="Times New Roman" w:hAnsi="Times New Roman" w:cs="Times New Roman"/>
          <w:i/>
          <w:iCs/>
        </w:rPr>
        <w:t xml:space="preserve"> </w:t>
      </w:r>
      <w:r w:rsidR="008C0AF0">
        <w:rPr>
          <w:rFonts w:ascii="Times New Roman" w:hAnsi="Times New Roman" w:cs="Times New Roman"/>
        </w:rPr>
        <w:t>plants from the north were compared to the south, we found no significant difference in the hot treatment, but there was a significant difference in the cold treatment</w:t>
      </w:r>
      <w:r w:rsidR="00F61E2F">
        <w:rPr>
          <w:rFonts w:ascii="Times New Roman" w:hAnsi="Times New Roman" w:cs="Times New Roman"/>
        </w:rPr>
        <w:t xml:space="preserve"> (figure 1)</w:t>
      </w:r>
      <w:r w:rsidR="008C0AF0">
        <w:rPr>
          <w:rFonts w:ascii="Times New Roman" w:hAnsi="Times New Roman" w:cs="Times New Roman"/>
        </w:rPr>
        <w:t xml:space="preserve">. </w:t>
      </w:r>
      <w:r w:rsidR="002733F8">
        <w:rPr>
          <w:rFonts w:ascii="Times New Roman" w:hAnsi="Times New Roman" w:cs="Times New Roman"/>
        </w:rPr>
        <w:t xml:space="preserve">Conversely, we found a significant difference </w:t>
      </w:r>
      <w:del w:id="10" w:author="Steven Travers" w:date="2022-04-27T11:06:00Z">
        <w:r w:rsidR="002733F8" w:rsidDel="005B11C6">
          <w:rPr>
            <w:rFonts w:ascii="Times New Roman" w:hAnsi="Times New Roman" w:cs="Times New Roman"/>
          </w:rPr>
          <w:delText xml:space="preserve">between </w:delText>
        </w:r>
      </w:del>
      <w:ins w:id="11" w:author="Steven Travers" w:date="2022-04-27T11:06:00Z">
        <w:r w:rsidR="005B11C6">
          <w:rPr>
            <w:rFonts w:ascii="Times New Roman" w:hAnsi="Times New Roman" w:cs="Times New Roman"/>
          </w:rPr>
          <w:t xml:space="preserve">among </w:t>
        </w:r>
      </w:ins>
      <w:r w:rsidR="002733F8">
        <w:rPr>
          <w:rFonts w:ascii="Times New Roman" w:hAnsi="Times New Roman" w:cs="Times New Roman"/>
        </w:rPr>
        <w:t>genotypes in the hot treatment, but not in the cold treatment</w:t>
      </w:r>
      <w:r w:rsidR="00F61E2F">
        <w:rPr>
          <w:rFonts w:ascii="Times New Roman" w:hAnsi="Times New Roman" w:cs="Times New Roman"/>
        </w:rPr>
        <w:t xml:space="preserve"> (figure </w:t>
      </w:r>
      <w:r w:rsidR="00390369">
        <w:rPr>
          <w:rFonts w:ascii="Times New Roman" w:hAnsi="Times New Roman" w:cs="Times New Roman"/>
        </w:rPr>
        <w:t>2</w:t>
      </w:r>
      <w:r w:rsidR="00F61E2F">
        <w:rPr>
          <w:rFonts w:ascii="Times New Roman" w:hAnsi="Times New Roman" w:cs="Times New Roman"/>
        </w:rPr>
        <w:t>)</w:t>
      </w:r>
      <w:r w:rsidR="002733F8">
        <w:rPr>
          <w:rFonts w:ascii="Times New Roman" w:hAnsi="Times New Roman" w:cs="Times New Roman"/>
        </w:rPr>
        <w:t xml:space="preserve">. </w:t>
      </w:r>
      <w:r w:rsidR="008C0AF0">
        <w:rPr>
          <w:rFonts w:ascii="Times New Roman" w:hAnsi="Times New Roman" w:cs="Times New Roman"/>
        </w:rPr>
        <w:t>For both the hot and cold treatments, there was a significant block effect</w:t>
      </w:r>
      <w:r w:rsidR="00F61E2F">
        <w:rPr>
          <w:rFonts w:ascii="Times New Roman" w:hAnsi="Times New Roman" w:cs="Times New Roman"/>
        </w:rPr>
        <w:t xml:space="preserve"> (figure </w:t>
      </w:r>
      <w:r w:rsidR="00390369">
        <w:rPr>
          <w:rFonts w:ascii="Times New Roman" w:hAnsi="Times New Roman" w:cs="Times New Roman"/>
        </w:rPr>
        <w:t>3</w:t>
      </w:r>
      <w:r w:rsidR="00F61E2F">
        <w:rPr>
          <w:rFonts w:ascii="Times New Roman" w:hAnsi="Times New Roman" w:cs="Times New Roman"/>
        </w:rPr>
        <w:t>)</w:t>
      </w:r>
      <w:r w:rsidR="008C0AF0">
        <w:rPr>
          <w:rFonts w:ascii="Times New Roman" w:hAnsi="Times New Roman" w:cs="Times New Roman"/>
        </w:rPr>
        <w:t>, meaning that plant</w:t>
      </w:r>
      <w:r w:rsidR="002733F8">
        <w:rPr>
          <w:rFonts w:ascii="Times New Roman" w:hAnsi="Times New Roman" w:cs="Times New Roman"/>
        </w:rPr>
        <w:t>s grown at different times in the greenhouse had different CMS ratios.</w:t>
      </w:r>
    </w:p>
    <w:p w14:paraId="36689DB9" w14:textId="1628457A" w:rsidR="002733F8" w:rsidRDefault="002733F8" w:rsidP="002733F8">
      <w:pPr>
        <w:rPr>
          <w:rFonts w:ascii="Times New Roman" w:hAnsi="Times New Roman" w:cs="Times New Roman"/>
          <w:i/>
          <w:iCs/>
        </w:rPr>
      </w:pPr>
      <w:r>
        <w:rPr>
          <w:rFonts w:ascii="Times New Roman" w:hAnsi="Times New Roman" w:cs="Times New Roman"/>
          <w:i/>
          <w:iCs/>
        </w:rPr>
        <w:t xml:space="preserve">Chlorophyll </w:t>
      </w:r>
      <w:r w:rsidR="00F70A0A">
        <w:rPr>
          <w:rFonts w:ascii="Times New Roman" w:hAnsi="Times New Roman" w:cs="Times New Roman"/>
          <w:i/>
          <w:iCs/>
        </w:rPr>
        <w:t>fluorescence</w:t>
      </w:r>
    </w:p>
    <w:p w14:paraId="08C997D1" w14:textId="19F798A2" w:rsidR="002733F8" w:rsidRDefault="00A373CC" w:rsidP="00457587">
      <w:r>
        <w:rPr>
          <w:rFonts w:ascii="Times New Roman" w:hAnsi="Times New Roman" w:cs="Times New Roman"/>
        </w:rPr>
        <w:t>We used c</w:t>
      </w:r>
      <w:r w:rsidR="002733F8">
        <w:rPr>
          <w:rFonts w:ascii="Times New Roman" w:hAnsi="Times New Roman" w:cs="Times New Roman"/>
        </w:rPr>
        <w:t xml:space="preserve">hlorophyll </w:t>
      </w:r>
      <w:r w:rsidR="00F70A0A">
        <w:rPr>
          <w:rFonts w:ascii="Times New Roman" w:hAnsi="Times New Roman" w:cs="Times New Roman"/>
        </w:rPr>
        <w:t>fluorescence</w:t>
      </w:r>
      <w:r>
        <w:rPr>
          <w:rFonts w:ascii="Times New Roman" w:hAnsi="Times New Roman" w:cs="Times New Roman"/>
        </w:rPr>
        <w:t xml:space="preserve"> as another temperature tolerance index.</w:t>
      </w:r>
      <w:r w:rsidR="00F61E2F">
        <w:rPr>
          <w:rFonts w:ascii="Times New Roman" w:hAnsi="Times New Roman" w:cs="Times New Roman"/>
        </w:rPr>
        <w:t xml:space="preserve"> T</w:t>
      </w:r>
      <w:r>
        <w:rPr>
          <w:rFonts w:ascii="Times New Roman" w:hAnsi="Times New Roman" w:cs="Times New Roman"/>
        </w:rPr>
        <w:t xml:space="preserve">he chlorophyll content was measured before and after temperature treatments and the inverse ratio of the measurements </w:t>
      </w:r>
      <w:r w:rsidR="00F61E2F">
        <w:rPr>
          <w:rFonts w:ascii="Times New Roman" w:hAnsi="Times New Roman" w:cs="Times New Roman"/>
        </w:rPr>
        <w:t>was</w:t>
      </w:r>
      <w:r>
        <w:rPr>
          <w:rFonts w:ascii="Times New Roman" w:hAnsi="Times New Roman" w:cs="Times New Roman"/>
        </w:rPr>
        <w:t xml:space="preserve"> used as a proxy </w:t>
      </w:r>
      <w:r w:rsidR="00F61E2F">
        <w:rPr>
          <w:rFonts w:ascii="Times New Roman" w:hAnsi="Times New Roman" w:cs="Times New Roman"/>
        </w:rPr>
        <w:t>for</w:t>
      </w:r>
      <w:r>
        <w:rPr>
          <w:rFonts w:ascii="Times New Roman" w:hAnsi="Times New Roman" w:cs="Times New Roman"/>
        </w:rPr>
        <w:t xml:space="preserve"> temperature tolerance. As the chlorophyll ratio increases, the individual sporophyte is more tolerant of </w:t>
      </w:r>
      <w:r w:rsidR="00F61E2F">
        <w:rPr>
          <w:rFonts w:ascii="Times New Roman" w:hAnsi="Times New Roman" w:cs="Times New Roman"/>
        </w:rPr>
        <w:t>the temperature treatm</w:t>
      </w:r>
      <w:r w:rsidR="00390369">
        <w:rPr>
          <w:rFonts w:ascii="Times New Roman" w:hAnsi="Times New Roman" w:cs="Times New Roman"/>
        </w:rPr>
        <w:t>en</w:t>
      </w:r>
      <w:r w:rsidR="00F61E2F">
        <w:rPr>
          <w:rFonts w:ascii="Times New Roman" w:hAnsi="Times New Roman" w:cs="Times New Roman"/>
        </w:rPr>
        <w:t>t</w:t>
      </w:r>
      <w:r>
        <w:rPr>
          <w:rFonts w:ascii="Times New Roman" w:hAnsi="Times New Roman" w:cs="Times New Roman"/>
        </w:rPr>
        <w:t>. There was a significant difference between plants originating in the north and south for both the hot and cold treatments</w:t>
      </w:r>
      <w:r w:rsidR="00390369">
        <w:rPr>
          <w:rFonts w:ascii="Times New Roman" w:hAnsi="Times New Roman" w:cs="Times New Roman"/>
        </w:rPr>
        <w:t xml:space="preserve"> (figure 1). Northern plants were more tolerant than southern plants in both treatments</w:t>
      </w:r>
      <w:r>
        <w:rPr>
          <w:rFonts w:ascii="Times New Roman" w:hAnsi="Times New Roman" w:cs="Times New Roman"/>
        </w:rPr>
        <w:t>. We found a significant difference between individual genotypes for the cold treatment, but not for the hot treatment</w:t>
      </w:r>
      <w:r w:rsidR="00390369">
        <w:rPr>
          <w:rFonts w:ascii="Times New Roman" w:hAnsi="Times New Roman" w:cs="Times New Roman"/>
        </w:rPr>
        <w:t xml:space="preserve"> (figure 2)</w:t>
      </w:r>
      <w:r>
        <w:rPr>
          <w:rFonts w:ascii="Times New Roman" w:hAnsi="Times New Roman" w:cs="Times New Roman"/>
        </w:rPr>
        <w:t>.</w:t>
      </w:r>
      <w:r w:rsidR="00F70A0A">
        <w:rPr>
          <w:rFonts w:ascii="Times New Roman" w:hAnsi="Times New Roman" w:cs="Times New Roman"/>
        </w:rPr>
        <w:t xml:space="preserve"> </w:t>
      </w:r>
      <w:r w:rsidR="001D4F99">
        <w:rPr>
          <w:rFonts w:ascii="Times New Roman" w:hAnsi="Times New Roman" w:cs="Times New Roman"/>
        </w:rPr>
        <w:t xml:space="preserve">Independently, the southern plants also showed a significant difference between genets (Appendix table). </w:t>
      </w:r>
      <w:r w:rsidR="00F70A0A">
        <w:rPr>
          <w:rFonts w:ascii="Times New Roman" w:hAnsi="Times New Roman" w:cs="Times New Roman"/>
        </w:rPr>
        <w:t xml:space="preserve">The two regions did differ in variation within the southern and northern regions for both hot and cold chlorophyll fluorescence. Northern plants had more variation in the hot treatment (Bartlett’s test p-value = 1.68E-4) and southern plants had more variation in the cold treatment (Bartlett’s test p-value = </w:t>
      </w:r>
      <w:r w:rsidR="007F0F54">
        <w:rPr>
          <w:rFonts w:ascii="Times New Roman" w:hAnsi="Times New Roman" w:cs="Times New Roman"/>
        </w:rPr>
        <w:t>9.26</w:t>
      </w:r>
      <w:r w:rsidR="00F70A0A">
        <w:rPr>
          <w:rFonts w:ascii="Times New Roman" w:hAnsi="Times New Roman" w:cs="Times New Roman"/>
        </w:rPr>
        <w:t>E-4</w:t>
      </w:r>
      <w:r w:rsidR="007F0F54">
        <w:rPr>
          <w:rFonts w:ascii="Times New Roman" w:hAnsi="Times New Roman" w:cs="Times New Roman"/>
        </w:rPr>
        <w:t>)</w:t>
      </w:r>
      <w:r w:rsidR="001D4F99">
        <w:rPr>
          <w:rFonts w:ascii="Times New Roman" w:hAnsi="Times New Roman" w:cs="Times New Roman"/>
        </w:rPr>
        <w:t xml:space="preserve"> (Appendix table)</w:t>
      </w:r>
      <w:r w:rsidR="007F0F54">
        <w:rPr>
          <w:rFonts w:ascii="Times New Roman" w:hAnsi="Times New Roman" w:cs="Times New Roman"/>
        </w:rPr>
        <w:t xml:space="preserve">. </w:t>
      </w:r>
    </w:p>
    <w:p w14:paraId="6000469E" w14:textId="4E745A27" w:rsidR="00A373CC" w:rsidRDefault="001E2380" w:rsidP="00A373CC">
      <w:pPr>
        <w:rPr>
          <w:rFonts w:ascii="Times New Roman" w:hAnsi="Times New Roman" w:cs="Times New Roman"/>
          <w:i/>
          <w:iCs/>
        </w:rPr>
      </w:pPr>
      <w:r>
        <w:rPr>
          <w:rFonts w:ascii="Times New Roman" w:hAnsi="Times New Roman" w:cs="Times New Roman"/>
          <w:i/>
          <w:iCs/>
        </w:rPr>
        <w:t>Net Photosynthesis</w:t>
      </w:r>
    </w:p>
    <w:p w14:paraId="5CEF8308" w14:textId="74DF3BA1" w:rsidR="00190F92" w:rsidRDefault="001E2380">
      <w:pPr>
        <w:rPr>
          <w:rFonts w:ascii="Times New Roman" w:hAnsi="Times New Roman" w:cs="Times New Roman"/>
        </w:rPr>
      </w:pPr>
      <w:r>
        <w:rPr>
          <w:rFonts w:ascii="Times New Roman" w:hAnsi="Times New Roman" w:cs="Times New Roman"/>
        </w:rPr>
        <w:t xml:space="preserve">We used </w:t>
      </w:r>
      <w:commentRangeStart w:id="12"/>
      <w:r>
        <w:rPr>
          <w:rFonts w:ascii="Times New Roman" w:hAnsi="Times New Roman" w:cs="Times New Roman"/>
        </w:rPr>
        <w:t xml:space="preserve">photosynthesis </w:t>
      </w:r>
      <w:commentRangeEnd w:id="12"/>
      <w:r w:rsidR="005B11C6">
        <w:rPr>
          <w:rStyle w:val="CommentReference"/>
        </w:rPr>
        <w:commentReference w:id="12"/>
      </w:r>
      <w:r>
        <w:rPr>
          <w:rFonts w:ascii="Times New Roman" w:hAnsi="Times New Roman" w:cs="Times New Roman"/>
        </w:rPr>
        <w:t xml:space="preserve">as a physiological indicator of temperature tolerance. </w:t>
      </w:r>
      <w:r w:rsidR="00190F92">
        <w:rPr>
          <w:rFonts w:ascii="Times New Roman" w:hAnsi="Times New Roman" w:cs="Times New Roman"/>
        </w:rPr>
        <w:t>Both previous</w:t>
      </w:r>
      <w:r>
        <w:rPr>
          <w:rFonts w:ascii="Times New Roman" w:hAnsi="Times New Roman" w:cs="Times New Roman"/>
        </w:rPr>
        <w:t xml:space="preserve"> variables mentioned could directly influence temperature tolerance through their involvement in photosynthesis. Photosynthesis was measured using a LI-6400 infrared gas analyzer before and after a temperature treatment. The results are presented as a proportion of the net photosynthesis after the treatment to the net photosynthesis before the treatment. </w:t>
      </w:r>
      <w:r w:rsidR="00390369">
        <w:rPr>
          <w:rFonts w:ascii="Times New Roman" w:hAnsi="Times New Roman" w:cs="Times New Roman"/>
        </w:rPr>
        <w:t xml:space="preserve">Increased proportions indicate more temperature tolerance for the treatment. </w:t>
      </w:r>
      <w:r>
        <w:rPr>
          <w:rFonts w:ascii="Times New Roman" w:hAnsi="Times New Roman" w:cs="Times New Roman"/>
        </w:rPr>
        <w:t xml:space="preserve">For both the cold and hot treatments, there was no significant difference between </w:t>
      </w:r>
      <w:r w:rsidR="00190F92">
        <w:rPr>
          <w:rFonts w:ascii="Times New Roman" w:hAnsi="Times New Roman" w:cs="Times New Roman"/>
        </w:rPr>
        <w:t>north and south</w:t>
      </w:r>
      <w:r w:rsidR="00235A83">
        <w:rPr>
          <w:rFonts w:ascii="Times New Roman" w:hAnsi="Times New Roman" w:cs="Times New Roman"/>
        </w:rPr>
        <w:t xml:space="preserve"> (figure 1)</w:t>
      </w:r>
      <w:r w:rsidR="00190F92">
        <w:rPr>
          <w:rFonts w:ascii="Times New Roman" w:hAnsi="Times New Roman" w:cs="Times New Roman"/>
        </w:rPr>
        <w:t xml:space="preserve">. There was </w:t>
      </w:r>
      <w:r w:rsidR="00235A83">
        <w:rPr>
          <w:rFonts w:ascii="Times New Roman" w:hAnsi="Times New Roman" w:cs="Times New Roman"/>
        </w:rPr>
        <w:t>no</w:t>
      </w:r>
      <w:r w:rsidR="00190F92">
        <w:rPr>
          <w:rFonts w:ascii="Times New Roman" w:hAnsi="Times New Roman" w:cs="Times New Roman"/>
        </w:rPr>
        <w:t xml:space="preserve"> significant difference between genotypes for both the </w:t>
      </w:r>
      <w:r w:rsidR="00235A83">
        <w:rPr>
          <w:rFonts w:ascii="Times New Roman" w:hAnsi="Times New Roman" w:cs="Times New Roman"/>
        </w:rPr>
        <w:t xml:space="preserve">hot and </w:t>
      </w:r>
      <w:r w:rsidR="00190F92">
        <w:rPr>
          <w:rFonts w:ascii="Times New Roman" w:hAnsi="Times New Roman" w:cs="Times New Roman"/>
        </w:rPr>
        <w:t>cold treatment</w:t>
      </w:r>
      <w:r w:rsidR="00235A83">
        <w:rPr>
          <w:rFonts w:ascii="Times New Roman" w:hAnsi="Times New Roman" w:cs="Times New Roman"/>
        </w:rPr>
        <w:t>s</w:t>
      </w:r>
      <w:r w:rsidR="00190F92">
        <w:rPr>
          <w:rFonts w:ascii="Times New Roman" w:hAnsi="Times New Roman" w:cs="Times New Roman"/>
        </w:rPr>
        <w:t>.</w:t>
      </w:r>
    </w:p>
    <w:p w14:paraId="44504A5E" w14:textId="5741D582" w:rsidR="00A10211" w:rsidRDefault="00A10211" w:rsidP="00E8043E">
      <w:pPr>
        <w:rPr>
          <w:rFonts w:ascii="Times New Roman" w:hAnsi="Times New Roman" w:cs="Times New Roman"/>
        </w:rPr>
      </w:pPr>
    </w:p>
    <w:p w14:paraId="13A8C282" w14:textId="010DB713" w:rsidR="00A10211" w:rsidRPr="00C66FF1" w:rsidRDefault="00A10211" w:rsidP="00E8043E">
      <w:pPr>
        <w:rPr>
          <w:rFonts w:ascii="Times New Roman" w:hAnsi="Times New Roman" w:cs="Times New Roman"/>
        </w:rPr>
      </w:pPr>
      <w:r>
        <w:rPr>
          <w:rFonts w:ascii="Times New Roman" w:hAnsi="Times New Roman" w:cs="Times New Roman"/>
          <w:noProof/>
        </w:rPr>
        <w:lastRenderedPageBreak/>
        <w:drawing>
          <wp:inline distT="0" distB="0" distL="0" distR="0" wp14:anchorId="06351398" wp14:editId="1D12BDF9">
            <wp:extent cx="5943600" cy="25472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47257"/>
                    </a:xfrm>
                    <a:prstGeom prst="rect">
                      <a:avLst/>
                    </a:prstGeom>
                  </pic:spPr>
                </pic:pic>
              </a:graphicData>
            </a:graphic>
          </wp:inline>
        </w:drawing>
      </w:r>
    </w:p>
    <w:p w14:paraId="7387EB14" w14:textId="1959AB29" w:rsidR="00E8043E" w:rsidRDefault="004E58D7">
      <w:pPr>
        <w:rPr>
          <w:rFonts w:ascii="Times New Roman" w:hAnsi="Times New Roman" w:cs="Times New Roman"/>
        </w:rPr>
      </w:pPr>
      <w:r w:rsidRPr="004E58D7">
        <w:rPr>
          <w:rFonts w:ascii="Times New Roman" w:hAnsi="Times New Roman" w:cs="Times New Roman"/>
        </w:rPr>
        <w:t>Figure</w:t>
      </w:r>
      <w:r w:rsidR="00F61E2F">
        <w:rPr>
          <w:rFonts w:ascii="Times New Roman" w:hAnsi="Times New Roman" w:cs="Times New Roman"/>
        </w:rPr>
        <w:t xml:space="preserve"> 4</w:t>
      </w:r>
      <w:r w:rsidR="0058234E">
        <w:rPr>
          <w:rFonts w:ascii="Times New Roman" w:hAnsi="Times New Roman" w:cs="Times New Roman"/>
        </w:rPr>
        <w:t>.</w:t>
      </w:r>
      <w:r w:rsidRPr="004E58D7">
        <w:rPr>
          <w:rFonts w:ascii="Times New Roman" w:hAnsi="Times New Roman" w:cs="Times New Roman"/>
        </w:rPr>
        <w:t xml:space="preserve"> Percent germination </w:t>
      </w:r>
      <w:r w:rsidR="00A10211">
        <w:rPr>
          <w:rFonts w:ascii="Times New Roman" w:hAnsi="Times New Roman" w:cs="Times New Roman"/>
        </w:rPr>
        <w:t xml:space="preserve">and mean pollen tube growth rate (PTGR) </w:t>
      </w:r>
      <w:r w:rsidRPr="004E58D7">
        <w:rPr>
          <w:rFonts w:ascii="Times New Roman" w:hAnsi="Times New Roman" w:cs="Times New Roman"/>
        </w:rPr>
        <w:t xml:space="preserve">for </w:t>
      </w:r>
      <w:r w:rsidRPr="004E58D7">
        <w:rPr>
          <w:rFonts w:ascii="Times New Roman" w:hAnsi="Times New Roman" w:cs="Times New Roman"/>
          <w:i/>
          <w:iCs/>
        </w:rPr>
        <w:t xml:space="preserve">Solanum </w:t>
      </w:r>
      <w:proofErr w:type="spellStart"/>
      <w:r w:rsidRPr="004E58D7">
        <w:rPr>
          <w:rFonts w:ascii="Times New Roman" w:hAnsi="Times New Roman" w:cs="Times New Roman"/>
          <w:i/>
          <w:iCs/>
        </w:rPr>
        <w:t>carolinense</w:t>
      </w:r>
      <w:proofErr w:type="spellEnd"/>
      <w:r w:rsidRPr="004E58D7">
        <w:rPr>
          <w:rFonts w:ascii="Times New Roman" w:hAnsi="Times New Roman" w:cs="Times New Roman"/>
          <w:i/>
          <w:iCs/>
        </w:rPr>
        <w:t xml:space="preserve"> </w:t>
      </w:r>
      <w:r w:rsidRPr="004E58D7">
        <w:rPr>
          <w:rFonts w:ascii="Times New Roman" w:hAnsi="Times New Roman" w:cs="Times New Roman"/>
        </w:rPr>
        <w:t>pollen grains from the north (blue) and south (red) across a temperature gradient</w:t>
      </w:r>
      <w:r w:rsidR="006E260B">
        <w:rPr>
          <w:rFonts w:ascii="Times New Roman" w:hAnsi="Times New Roman" w:cs="Times New Roman"/>
        </w:rPr>
        <w:t xml:space="preserve"> (10°C, 20°C, 25°C, 30°C, 40°C)</w:t>
      </w:r>
      <w:r w:rsidRPr="004E58D7">
        <w:rPr>
          <w:rFonts w:ascii="Times New Roman" w:hAnsi="Times New Roman" w:cs="Times New Roman"/>
        </w:rPr>
        <w:t xml:space="preserve">. </w:t>
      </w:r>
      <w:r w:rsidR="006E260B">
        <w:rPr>
          <w:rFonts w:ascii="Times New Roman" w:hAnsi="Times New Roman" w:cs="Times New Roman"/>
        </w:rPr>
        <w:t xml:space="preserve">Thin lines and points represent each individual plant that flowered. </w:t>
      </w:r>
      <w:r w:rsidRPr="004E58D7">
        <w:rPr>
          <w:rFonts w:ascii="Times New Roman" w:hAnsi="Times New Roman" w:cs="Times New Roman"/>
        </w:rPr>
        <w:t xml:space="preserve">Thick lines indicate the mean value for the region at each temperature. </w:t>
      </w:r>
    </w:p>
    <w:p w14:paraId="3F1D866B" w14:textId="37FA0BA4" w:rsidR="00F32BA8" w:rsidRDefault="0009685D">
      <w:pPr>
        <w:rPr>
          <w:rFonts w:ascii="Times New Roman" w:hAnsi="Times New Roman" w:cs="Times New Roman"/>
        </w:rPr>
      </w:pPr>
      <w:r>
        <w:rPr>
          <w:rFonts w:ascii="Times New Roman" w:hAnsi="Times New Roman" w:cs="Times New Roman"/>
          <w:noProof/>
        </w:rPr>
        <w:drawing>
          <wp:inline distT="0" distB="0" distL="0" distR="0" wp14:anchorId="0E9D6321" wp14:editId="70B44A7C">
            <wp:extent cx="3657607" cy="457200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7" cy="4572009"/>
                    </a:xfrm>
                    <a:prstGeom prst="rect">
                      <a:avLst/>
                    </a:prstGeom>
                  </pic:spPr>
                </pic:pic>
              </a:graphicData>
            </a:graphic>
          </wp:inline>
        </w:drawing>
      </w:r>
    </w:p>
    <w:p w14:paraId="127C65B9" w14:textId="36D82E2A" w:rsidR="00F32BA8" w:rsidRDefault="00F32BA8">
      <w:pPr>
        <w:rPr>
          <w:rFonts w:ascii="Times New Roman" w:hAnsi="Times New Roman" w:cs="Times New Roman"/>
        </w:rPr>
      </w:pPr>
      <w:r>
        <w:rPr>
          <w:rFonts w:ascii="Times New Roman" w:hAnsi="Times New Roman" w:cs="Times New Roman"/>
        </w:rPr>
        <w:lastRenderedPageBreak/>
        <w:t>Figure</w:t>
      </w:r>
      <w:r w:rsidR="00F61E2F">
        <w:rPr>
          <w:rFonts w:ascii="Times New Roman" w:hAnsi="Times New Roman" w:cs="Times New Roman"/>
        </w:rPr>
        <w:t xml:space="preserve"> 5</w:t>
      </w:r>
      <w:r>
        <w:rPr>
          <w:rFonts w:ascii="Times New Roman" w:hAnsi="Times New Roman" w:cs="Times New Roman"/>
        </w:rPr>
        <w:t xml:space="preserve">. </w:t>
      </w:r>
      <w:r w:rsidR="005B11C6">
        <w:rPr>
          <w:rFonts w:ascii="Times New Roman" w:hAnsi="Times New Roman" w:cs="Times New Roman"/>
        </w:rPr>
        <w:t xml:space="preserve">Examples of </w:t>
      </w:r>
      <w:r w:rsidR="006E260B">
        <w:rPr>
          <w:rFonts w:ascii="Times New Roman" w:hAnsi="Times New Roman" w:cs="Times New Roman"/>
        </w:rPr>
        <w:t>Q</w:t>
      </w:r>
      <w:r>
        <w:rPr>
          <w:rFonts w:ascii="Times New Roman" w:hAnsi="Times New Roman" w:cs="Times New Roman"/>
        </w:rPr>
        <w:t xml:space="preserve">uadratic fit curve for </w:t>
      </w:r>
      <w:r w:rsidR="006E260B">
        <w:rPr>
          <w:rFonts w:ascii="Times New Roman" w:hAnsi="Times New Roman" w:cs="Times New Roman"/>
        </w:rPr>
        <w:t xml:space="preserve">pollen germination of </w:t>
      </w:r>
      <w:r>
        <w:rPr>
          <w:rFonts w:ascii="Times New Roman" w:hAnsi="Times New Roman" w:cs="Times New Roman"/>
        </w:rPr>
        <w:t>one genet from the southern region</w:t>
      </w:r>
      <w:r w:rsidR="0009685D">
        <w:rPr>
          <w:rFonts w:ascii="Times New Roman" w:hAnsi="Times New Roman" w:cs="Times New Roman"/>
        </w:rPr>
        <w:t xml:space="preserve"> (OP1 A, red) and one genet from the northern region (PI1 A, blue).</w:t>
      </w:r>
    </w:p>
    <w:p w14:paraId="56D56E78" w14:textId="77777777" w:rsidR="00F32BA8" w:rsidRDefault="00F32BA8">
      <w:pPr>
        <w:rPr>
          <w:rFonts w:ascii="Times New Roman" w:hAnsi="Times New Roman" w:cs="Times New Roman"/>
        </w:rPr>
      </w:pPr>
    </w:p>
    <w:p w14:paraId="3F9155E1" w14:textId="6AB49B10" w:rsidR="002268D1" w:rsidRDefault="00DC6429">
      <w:pPr>
        <w:rPr>
          <w:rFonts w:ascii="Times New Roman" w:hAnsi="Times New Roman" w:cs="Times New Roman"/>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FEB45A2" wp14:editId="2F7D6B9F">
                <wp:simplePos x="0" y="0"/>
                <wp:positionH relativeFrom="margin">
                  <wp:align>left</wp:align>
                </wp:positionH>
                <wp:positionV relativeFrom="paragraph">
                  <wp:posOffset>370205</wp:posOffset>
                </wp:positionV>
                <wp:extent cx="6400800" cy="457200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572000"/>
                          <a:chOff x="1072161" y="1081386"/>
                          <a:chExt cx="64008" cy="45720"/>
                        </a:xfrm>
                      </wpg:grpSpPr>
                      <pic:pic xmlns:pic="http://schemas.openxmlformats.org/drawingml/2006/picture">
                        <pic:nvPicPr>
                          <pic:cNvPr id="67" name="Picture 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72161" y="1081386"/>
                            <a:ext cx="64008" cy="4572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68" name="Text Box 53"/>
                        <wps:cNvSpPr txBox="1">
                          <a:spLocks noChangeArrowheads="1"/>
                        </wps:cNvSpPr>
                        <wps:spPr bwMode="auto">
                          <a:xfrm>
                            <a:off x="1091929" y="1086357"/>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69" name="Text Box 54"/>
                        <wps:cNvSpPr txBox="1">
                          <a:spLocks noChangeArrowheads="1"/>
                        </wps:cNvSpPr>
                        <wps:spPr bwMode="auto">
                          <a:xfrm>
                            <a:off x="1111114" y="1088169"/>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0" name="Text Box 55"/>
                        <wps:cNvSpPr txBox="1">
                          <a:spLocks noChangeArrowheads="1"/>
                        </wps:cNvSpPr>
                        <wps:spPr bwMode="auto">
                          <a:xfrm>
                            <a:off x="1120292" y="1083343"/>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1" name="Text Box 56"/>
                        <wps:cNvSpPr txBox="1">
                          <a:spLocks noChangeArrowheads="1"/>
                        </wps:cNvSpPr>
                        <wps:spPr bwMode="auto">
                          <a:xfrm>
                            <a:off x="1091929" y="1099210"/>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2" name="Text Box 57"/>
                        <wps:cNvSpPr txBox="1">
                          <a:spLocks noChangeArrowheads="1"/>
                        </wps:cNvSpPr>
                        <wps:spPr bwMode="auto">
                          <a:xfrm>
                            <a:off x="1111114" y="1101022"/>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3" name="Text Box 58"/>
                        <wps:cNvSpPr txBox="1">
                          <a:spLocks noChangeArrowheads="1"/>
                        </wps:cNvSpPr>
                        <wps:spPr bwMode="auto">
                          <a:xfrm>
                            <a:off x="1120292" y="1096196"/>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4" name="Text Box 59"/>
                        <wps:cNvSpPr txBox="1">
                          <a:spLocks noChangeArrowheads="1"/>
                        </wps:cNvSpPr>
                        <wps:spPr bwMode="auto">
                          <a:xfrm>
                            <a:off x="1091929"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5" name="Text Box 60"/>
                        <wps:cNvSpPr txBox="1">
                          <a:spLocks noChangeArrowheads="1"/>
                        </wps:cNvSpPr>
                        <wps:spPr bwMode="auto">
                          <a:xfrm>
                            <a:off x="1111554"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B45A2" id="Group 66" o:spid="_x0000_s1026" style="position:absolute;margin-left:0;margin-top:29.15pt;width:7in;height:5in;z-index:251659264;mso-position-horizontal:left;mso-position-horizontal-relative:margin" coordorigin="10721,10813" coordsize="640,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RzQgOm3TWOaIhqRp29qIBuuIBkSnbRrLHNGQ&#10;NG1bG9FgHdGA6LRNY5kjGpKmbWsjGqwj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left:10721;top:10813;width:640;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" fillcolor="#5b9bd5" strokecolor="black [0]" strokeweight="2pt">
                  <v:imagedata r:id="rId16" o:title=""/>
                  <v:shadow color="black [0]"/>
                </v:shape>
                <v:shapetype id="_x0000_t202" coordsize="21600,21600" o:spt="202" path="m,l,21600r21600,l21600,xe">
                  <v:stroke joinstyle="miter"/>
                  <v:path gradientshapeok="t" o:connecttype="rect"/>
                </v:shapetype>
                <v:shape id="Text Box 53" o:spid="_x0000_s1028" type="#_x0000_t202" style="position:absolute;left:10919;top:10863;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" filled="f" fillcolor="#5b9bd5" stroked="f" strokecolor="black [0]" strokeweight="2pt">
                  <v:textbox inset="2.88pt,2.88pt,2.88pt,2.88pt">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4" o:spid="_x0000_s1029" type="#_x0000_t202" style="position:absolute;left:11111;top:10881;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" filled="f" fillcolor="#5b9bd5" stroked="f" strokecolor="black [0]" strokeweight="2pt">
                  <v:textbox inset="2.88pt,2.88pt,2.88pt,2.88pt">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5" o:spid="_x0000_s1030" type="#_x0000_t202" style="position:absolute;left:11202;top:10833;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" filled="f" fillcolor="#5b9bd5" stroked="f" strokecolor="black [0]" strokeweight="2pt">
                  <v:textbox inset="2.88pt,2.88pt,2.88pt,2.88pt">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6" o:spid="_x0000_s1031" type="#_x0000_t202" style="position:absolute;left:10919;top:10992;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" filled="f" fillcolor="#5b9bd5" stroked="f" strokecolor="black [0]" strokeweight="2pt">
                  <v:textbox inset="2.88pt,2.88pt,2.88pt,2.88pt">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7" o:spid="_x0000_s1032" type="#_x0000_t202" style="position:absolute;left:11111;top:1101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" filled="f" fillcolor="#5b9bd5" stroked="f" strokecolor="black [0]" strokeweight="2pt">
                  <v:textbox inset="2.88pt,2.88pt,2.88pt,2.88pt">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8" o:spid="_x0000_s1033" type="#_x0000_t202" style="position:absolute;left:11202;top:10961;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" filled="f" fillcolor="#5b9bd5" stroked="f" strokecolor="black [0]" strokeweight="2pt">
                  <v:textbox inset="2.88pt,2.88pt,2.88pt,2.88pt">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9" o:spid="_x0000_s1034" type="#_x0000_t202" style="position:absolute;left:10919;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O9wwAAANsAAAAPAAAAZHJzL2Rvd25yZXYueG1sRI9Ba8JA&#10;FITvBf/D8gQvRTe2pW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1KSzvcMAAADbAAAADwAA&#10;AAAAAAAAAAAAAAAHAgAAZHJzL2Rvd25yZXYueG1sUEsFBgAAAAADAAMAtwAAAPcCAAAAAA==&#10;" filled="f" fillcolor="#5b9bd5" stroked="f" strokecolor="black [0]" strokeweight="2pt">
                  <v:textbox inset="2.88pt,2.88pt,2.88pt,2.88pt">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60" o:spid="_x0000_s1035" type="#_x0000_t202" style="position:absolute;left:11115;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BYmwwAAANsAAAAPAAAAZHJzL2Rvd25yZXYueG1sRI9Ba8JA&#10;FITvBf/D8gQvRTe2tG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u+gWJsMAAADbAAAADwAA&#10;AAAAAAAAAAAAAAAHAgAAZHJzL2Rvd25yZXYueG1sUEsFBgAAAAADAAMAtwAAAPcCAAAAAA==&#10;" filled="f" fillcolor="#5b9bd5" stroked="f" strokecolor="black [0]" strokeweight="2pt">
                  <v:textbox inset="2.88pt,2.88pt,2.88pt,2.88pt">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w10:wrap type="topAndBottom" anchorx="margin"/>
              </v:group>
            </w:pict>
          </mc:Fallback>
        </mc:AlternateContent>
      </w:r>
    </w:p>
    <w:p w14:paraId="7E1E9DC0" w14:textId="6E2AF7DA" w:rsidR="002268D1" w:rsidRDefault="002268D1">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6</w:t>
      </w:r>
      <w:r w:rsidR="0058234E">
        <w:rPr>
          <w:rFonts w:ascii="Times New Roman" w:hAnsi="Times New Roman" w:cs="Times New Roman"/>
        </w:rPr>
        <w:t>.</w:t>
      </w:r>
      <w:r>
        <w:rPr>
          <w:rFonts w:ascii="Times New Roman" w:hAnsi="Times New Roman" w:cs="Times New Roman"/>
        </w:rPr>
        <w:t xml:space="preserve"> Estimates for the maximum (</w:t>
      </w:r>
      <w:proofErr w:type="spellStart"/>
      <w:r>
        <w:rPr>
          <w:rFonts w:ascii="Times New Roman" w:hAnsi="Times New Roman" w:cs="Times New Roman"/>
        </w:rPr>
        <w:t>Tmax</w:t>
      </w:r>
      <w:proofErr w:type="spellEnd"/>
      <w:r>
        <w:rPr>
          <w:rFonts w:ascii="Times New Roman" w:hAnsi="Times New Roman" w:cs="Times New Roman"/>
        </w:rPr>
        <w:t>), optimal (</w:t>
      </w:r>
      <w:proofErr w:type="spellStart"/>
      <w:r>
        <w:rPr>
          <w:rFonts w:ascii="Times New Roman" w:hAnsi="Times New Roman" w:cs="Times New Roman"/>
        </w:rPr>
        <w:t>Topt</w:t>
      </w:r>
      <w:proofErr w:type="spellEnd"/>
      <w:r>
        <w:rPr>
          <w:rFonts w:ascii="Times New Roman" w:hAnsi="Times New Roman" w:cs="Times New Roman"/>
        </w:rPr>
        <w:t>), and minimum (</w:t>
      </w:r>
      <w:proofErr w:type="spellStart"/>
      <w:r>
        <w:rPr>
          <w:rFonts w:ascii="Times New Roman" w:hAnsi="Times New Roman" w:cs="Times New Roman"/>
        </w:rPr>
        <w:t>Tmin</w:t>
      </w:r>
      <w:proofErr w:type="spellEnd"/>
      <w:r>
        <w:rPr>
          <w:rFonts w:ascii="Times New Roman" w:hAnsi="Times New Roman" w:cs="Times New Roman"/>
        </w:rPr>
        <w:t xml:space="preserve">) germination temperature </w:t>
      </w:r>
      <w:r w:rsidR="00BD7E31">
        <w:rPr>
          <w:rFonts w:ascii="Times New Roman" w:hAnsi="Times New Roman" w:cs="Times New Roman"/>
        </w:rPr>
        <w:t>extracted from</w:t>
      </w:r>
      <w:r>
        <w:rPr>
          <w:rFonts w:ascii="Times New Roman" w:hAnsi="Times New Roman" w:cs="Times New Roman"/>
        </w:rPr>
        <w:t xml:space="preserve"> </w:t>
      </w:r>
      <w:r w:rsidR="006E260B">
        <w:rPr>
          <w:rFonts w:ascii="Times New Roman" w:hAnsi="Times New Roman" w:cs="Times New Roman"/>
        </w:rPr>
        <w:t>quadratic</w:t>
      </w:r>
      <w:r>
        <w:rPr>
          <w:rFonts w:ascii="Times New Roman" w:hAnsi="Times New Roman" w:cs="Times New Roman"/>
        </w:rPr>
        <w:t xml:space="preserve"> fits of the germination data for each individual. </w:t>
      </w:r>
      <w:r w:rsidR="00023A18">
        <w:rPr>
          <w:rFonts w:ascii="Times New Roman" w:hAnsi="Times New Roman" w:cs="Times New Roman"/>
        </w:rPr>
        <w:t xml:space="preserve">Asterisks and different letters indicate significant differences. </w:t>
      </w:r>
      <w:r>
        <w:rPr>
          <w:rFonts w:ascii="Times New Roman" w:hAnsi="Times New Roman" w:cs="Times New Roman"/>
        </w:rPr>
        <w:t>There is a significant difference</w:t>
      </w:r>
      <w:r w:rsidR="00023A18">
        <w:rPr>
          <w:rFonts w:ascii="Times New Roman" w:hAnsi="Times New Roman" w:cs="Times New Roman"/>
        </w:rPr>
        <w:t xml:space="preserve"> </w:t>
      </w:r>
      <w:r>
        <w:rPr>
          <w:rFonts w:ascii="Times New Roman" w:hAnsi="Times New Roman" w:cs="Times New Roman"/>
        </w:rPr>
        <w:t xml:space="preserve">between </w:t>
      </w:r>
      <w:r w:rsidR="006E260B">
        <w:rPr>
          <w:rFonts w:ascii="Times New Roman" w:hAnsi="Times New Roman" w:cs="Times New Roman"/>
        </w:rPr>
        <w:t>regions</w:t>
      </w:r>
      <w:r>
        <w:rPr>
          <w:rFonts w:ascii="Times New Roman" w:hAnsi="Times New Roman" w:cs="Times New Roman"/>
        </w:rPr>
        <w:t xml:space="preserve"> for </w:t>
      </w:r>
      <w:proofErr w:type="spellStart"/>
      <w:r>
        <w:rPr>
          <w:rFonts w:ascii="Times New Roman" w:hAnsi="Times New Roman" w:cs="Times New Roman"/>
        </w:rPr>
        <w:t>Tmax</w:t>
      </w:r>
      <w:proofErr w:type="spellEnd"/>
      <w:r>
        <w:rPr>
          <w:rFonts w:ascii="Times New Roman" w:hAnsi="Times New Roman" w:cs="Times New Roman"/>
        </w:rPr>
        <w:t xml:space="preserve"> (</w:t>
      </w:r>
      <w:r w:rsidR="00D157F7">
        <w:rPr>
          <w:rFonts w:ascii="Times New Roman" w:hAnsi="Times New Roman" w:cs="Times New Roman"/>
        </w:rPr>
        <w:t>F</w:t>
      </w:r>
      <w:r w:rsidR="00023A18">
        <w:rPr>
          <w:rFonts w:ascii="Times New Roman" w:hAnsi="Times New Roman" w:cs="Times New Roman"/>
        </w:rPr>
        <w:t xml:space="preserve"> = </w:t>
      </w:r>
      <w:r w:rsidR="00D157F7">
        <w:rPr>
          <w:rFonts w:ascii="Times New Roman" w:hAnsi="Times New Roman" w:cs="Times New Roman"/>
        </w:rPr>
        <w:t>14.28</w:t>
      </w:r>
      <w:r>
        <w:rPr>
          <w:rFonts w:ascii="Times New Roman" w:hAnsi="Times New Roman" w:cs="Times New Roman"/>
        </w:rPr>
        <w:t xml:space="preserve">, p = </w:t>
      </w:r>
      <w:r w:rsidR="00D157F7">
        <w:rPr>
          <w:rFonts w:ascii="Times New Roman" w:hAnsi="Times New Roman" w:cs="Times New Roman"/>
        </w:rPr>
        <w:t>3.7E-4</w:t>
      </w:r>
      <w:r>
        <w:rPr>
          <w:rFonts w:ascii="Times New Roman" w:hAnsi="Times New Roman" w:cs="Times New Roman"/>
        </w:rPr>
        <w:t>)</w:t>
      </w:r>
      <w:r w:rsidR="006E260B">
        <w:rPr>
          <w:rFonts w:ascii="Times New Roman" w:hAnsi="Times New Roman" w:cs="Times New Roman"/>
        </w:rPr>
        <w:t xml:space="preserve"> and </w:t>
      </w:r>
      <w:proofErr w:type="spellStart"/>
      <w:r w:rsidR="006E260B">
        <w:rPr>
          <w:rFonts w:ascii="Times New Roman" w:hAnsi="Times New Roman" w:cs="Times New Roman"/>
        </w:rPr>
        <w:t>Topt</w:t>
      </w:r>
      <w:proofErr w:type="spellEnd"/>
      <w:r w:rsidR="00023A18">
        <w:rPr>
          <w:rFonts w:ascii="Times New Roman" w:hAnsi="Times New Roman" w:cs="Times New Roman"/>
        </w:rPr>
        <w:t xml:space="preserve"> (</w:t>
      </w:r>
      <w:r w:rsidR="00F95488">
        <w:rPr>
          <w:rFonts w:ascii="Times New Roman" w:hAnsi="Times New Roman" w:cs="Times New Roman"/>
        </w:rPr>
        <w:t>F</w:t>
      </w:r>
      <w:r w:rsidR="00023A18">
        <w:rPr>
          <w:rFonts w:ascii="Times New Roman" w:hAnsi="Times New Roman" w:cs="Times New Roman"/>
        </w:rPr>
        <w:t xml:space="preserve"> = </w:t>
      </w:r>
      <w:r w:rsidR="00F95488">
        <w:rPr>
          <w:rFonts w:ascii="Times New Roman" w:hAnsi="Times New Roman" w:cs="Times New Roman"/>
        </w:rPr>
        <w:t>12.85</w:t>
      </w:r>
      <w:r w:rsidR="00023A18">
        <w:rPr>
          <w:rFonts w:ascii="Times New Roman" w:hAnsi="Times New Roman" w:cs="Times New Roman"/>
        </w:rPr>
        <w:t>, p = 6.</w:t>
      </w:r>
      <w:r w:rsidR="00F95488">
        <w:rPr>
          <w:rFonts w:ascii="Times New Roman" w:hAnsi="Times New Roman" w:cs="Times New Roman"/>
        </w:rPr>
        <w:t>85</w:t>
      </w:r>
      <w:r w:rsidR="00023A18">
        <w:rPr>
          <w:rFonts w:ascii="Times New Roman" w:hAnsi="Times New Roman" w:cs="Times New Roman"/>
        </w:rPr>
        <w:t>E-4)</w:t>
      </w:r>
      <w:r>
        <w:rPr>
          <w:rFonts w:ascii="Times New Roman" w:hAnsi="Times New Roman" w:cs="Times New Roman"/>
        </w:rPr>
        <w:t>.</w:t>
      </w:r>
    </w:p>
    <w:p w14:paraId="2BF1C5FD" w14:textId="7346C870" w:rsidR="00E240D9" w:rsidRDefault="00E240D9">
      <w:pPr>
        <w:rPr>
          <w:rFonts w:ascii="Times New Roman" w:hAnsi="Times New Roman" w:cs="Times New Roman"/>
        </w:rPr>
      </w:pPr>
    </w:p>
    <w:p w14:paraId="000D78B6" w14:textId="1D51D78B" w:rsidR="00E240D9" w:rsidRDefault="00E240D9">
      <w:pPr>
        <w:rPr>
          <w:rFonts w:ascii="Times New Roman" w:hAnsi="Times New Roman" w:cs="Times New Roman"/>
        </w:rPr>
      </w:pPr>
    </w:p>
    <w:p w14:paraId="6A43577A" w14:textId="01B7F933" w:rsidR="00E240D9" w:rsidRDefault="00E240D9">
      <w:pPr>
        <w:rPr>
          <w:rFonts w:ascii="Times New Roman" w:hAnsi="Times New Roman" w:cs="Times New Roman"/>
        </w:rPr>
      </w:pPr>
    </w:p>
    <w:p w14:paraId="4455C5C5" w14:textId="755C3F01" w:rsidR="00E240D9" w:rsidRDefault="00E240D9">
      <w:pPr>
        <w:rPr>
          <w:rFonts w:ascii="Times New Roman" w:hAnsi="Times New Roman" w:cs="Times New Roman"/>
        </w:rPr>
      </w:pPr>
    </w:p>
    <w:p w14:paraId="37414484" w14:textId="12277454" w:rsidR="00E240D9" w:rsidRDefault="00E240D9">
      <w:pPr>
        <w:rPr>
          <w:rFonts w:ascii="Times New Roman" w:hAnsi="Times New Roman" w:cs="Times New Roman"/>
        </w:rPr>
      </w:pPr>
    </w:p>
    <w:p w14:paraId="1A6F8928" w14:textId="4B5D36B1" w:rsidR="00E240D9" w:rsidRDefault="007029D5">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5207F659" wp14:editId="6965B86F">
                <wp:simplePos x="0" y="0"/>
                <wp:positionH relativeFrom="column">
                  <wp:posOffset>891540</wp:posOffset>
                </wp:positionH>
                <wp:positionV relativeFrom="paragraph">
                  <wp:posOffset>3208020</wp:posOffset>
                </wp:positionV>
                <wp:extent cx="28194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1940" cy="266700"/>
                        </a:xfrm>
                        <a:prstGeom prst="rect">
                          <a:avLst/>
                        </a:prstGeom>
                        <a:noFill/>
                        <a:ln w="6350">
                          <a:noFill/>
                        </a:ln>
                      </wps:spPr>
                      <wps:txbx>
                        <w:txbxContent>
                          <w:p w14:paraId="7F8CBD36" w14:textId="51ED4C3F" w:rsidR="007029D5" w:rsidRPr="007029D5" w:rsidRDefault="007029D5">
                            <w:pPr>
                              <w:rPr>
                                <w:sz w:val="48"/>
                                <w:szCs w:val="48"/>
                              </w:rPr>
                            </w:pPr>
                            <w:r w:rsidRPr="007029D5">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F659" id="Text Box 4" o:spid="_x0000_s1036" type="#_x0000_t202" style="position:absolute;margin-left:70.2pt;margin-top:252.6pt;width:22.2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" filled="f" stroked="f" strokeweight=".5pt">
                <v:textbox>
                  <w:txbxContent>
                    <w:p w14:paraId="7F8CBD36" w14:textId="51ED4C3F" w:rsidR="007029D5" w:rsidRPr="007029D5" w:rsidRDefault="007029D5">
                      <w:pPr>
                        <w:rPr>
                          <w:sz w:val="48"/>
                          <w:szCs w:val="48"/>
                        </w:rPr>
                      </w:pPr>
                      <w:r w:rsidRPr="007029D5">
                        <w:rPr>
                          <w:sz w:val="36"/>
                          <w:szCs w:val="36"/>
                        </w:rPr>
                        <w:t>*</w:t>
                      </w:r>
                    </w:p>
                  </w:txbxContent>
                </v:textbox>
              </v:shape>
            </w:pict>
          </mc:Fallback>
        </mc:AlternateContent>
      </w:r>
      <w:r w:rsidR="00B13311">
        <w:rPr>
          <w:rFonts w:ascii="Times New Roman" w:hAnsi="Times New Roman" w:cs="Times New Roman"/>
          <w:noProof/>
        </w:rPr>
        <w:drawing>
          <wp:inline distT="0" distB="0" distL="0" distR="0" wp14:anchorId="4F644D0C" wp14:editId="6B676E81">
            <wp:extent cx="5943599" cy="4245427"/>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599" cy="4245427"/>
                    </a:xfrm>
                    <a:prstGeom prst="rect">
                      <a:avLst/>
                    </a:prstGeom>
                  </pic:spPr>
                </pic:pic>
              </a:graphicData>
            </a:graphic>
          </wp:inline>
        </w:drawing>
      </w:r>
    </w:p>
    <w:p w14:paraId="376392ED" w14:textId="7C079F8A" w:rsidR="00BD7E31" w:rsidRPr="002733F8" w:rsidRDefault="00BD7E31" w:rsidP="00BD7E31">
      <w:pPr>
        <w:rPr>
          <w:rFonts w:ascii="Times New Roman" w:hAnsi="Times New Roman" w:cs="Times New Roman"/>
        </w:rPr>
      </w:pPr>
      <w:bookmarkStart w:id="13" w:name="_Hlk101776682"/>
      <w:r w:rsidRPr="002733F8">
        <w:rPr>
          <w:rFonts w:ascii="Times New Roman" w:hAnsi="Times New Roman" w:cs="Times New Roman"/>
        </w:rPr>
        <w:t>Figure</w:t>
      </w:r>
      <w:r w:rsidR="00F61E2F">
        <w:rPr>
          <w:rFonts w:ascii="Times New Roman" w:hAnsi="Times New Roman" w:cs="Times New Roman"/>
        </w:rPr>
        <w:t xml:space="preserve"> 7</w:t>
      </w:r>
      <w:r w:rsidR="0058234E">
        <w:rPr>
          <w:rFonts w:ascii="Times New Roman" w:hAnsi="Times New Roman" w:cs="Times New Roman"/>
        </w:rPr>
        <w:t>.</w:t>
      </w:r>
      <w:r w:rsidRPr="002733F8">
        <w:rPr>
          <w:rFonts w:ascii="Times New Roman" w:hAnsi="Times New Roman" w:cs="Times New Roman"/>
        </w:rPr>
        <w:t xml:space="preserve"> </w:t>
      </w:r>
      <w:r>
        <w:rPr>
          <w:rFonts w:ascii="Times New Roman" w:hAnsi="Times New Roman" w:cs="Times New Roman"/>
        </w:rPr>
        <w:t>Genotype differences for the maximum (</w:t>
      </w:r>
      <w:proofErr w:type="spellStart"/>
      <w:r>
        <w:rPr>
          <w:rFonts w:ascii="Times New Roman" w:hAnsi="Times New Roman" w:cs="Times New Roman"/>
        </w:rPr>
        <w:t>Tmax</w:t>
      </w:r>
      <w:proofErr w:type="spellEnd"/>
      <w:r>
        <w:rPr>
          <w:rFonts w:ascii="Times New Roman" w:hAnsi="Times New Roman" w:cs="Times New Roman"/>
        </w:rPr>
        <w:t>), optimal (</w:t>
      </w:r>
      <w:proofErr w:type="spellStart"/>
      <w:r>
        <w:rPr>
          <w:rFonts w:ascii="Times New Roman" w:hAnsi="Times New Roman" w:cs="Times New Roman"/>
        </w:rPr>
        <w:t>Topt</w:t>
      </w:r>
      <w:proofErr w:type="spellEnd"/>
      <w:r>
        <w:rPr>
          <w:rFonts w:ascii="Times New Roman" w:hAnsi="Times New Roman" w:cs="Times New Roman"/>
        </w:rPr>
        <w:t>), and minimum (</w:t>
      </w:r>
      <w:proofErr w:type="spellStart"/>
      <w:r>
        <w:rPr>
          <w:rFonts w:ascii="Times New Roman" w:hAnsi="Times New Roman" w:cs="Times New Roman"/>
        </w:rPr>
        <w:t>Tmin</w:t>
      </w:r>
      <w:proofErr w:type="spellEnd"/>
      <w:r>
        <w:rPr>
          <w:rFonts w:ascii="Times New Roman" w:hAnsi="Times New Roman" w:cs="Times New Roman"/>
        </w:rPr>
        <w:t>) pollen germination temperatures extracted form the quadratic fits of the germination data for each individual. There</w:t>
      </w:r>
      <w:r w:rsidRPr="002733F8">
        <w:rPr>
          <w:rFonts w:ascii="Times New Roman" w:hAnsi="Times New Roman" w:cs="Times New Roman"/>
        </w:rPr>
        <w:t xml:space="preserve"> is a significant difference between 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w:t>
      </w:r>
      <w:proofErr w:type="spellStart"/>
      <w:r w:rsidR="00F95488">
        <w:rPr>
          <w:rFonts w:ascii="Times New Roman" w:hAnsi="Times New Roman" w:cs="Times New Roman"/>
        </w:rPr>
        <w:t>Tmax</w:t>
      </w:r>
      <w:proofErr w:type="spellEnd"/>
      <w:r>
        <w:rPr>
          <w:rFonts w:ascii="Times New Roman" w:hAnsi="Times New Roman" w:cs="Times New Roman"/>
        </w:rPr>
        <w:t xml:space="preserve"> </w:t>
      </w:r>
      <w:r w:rsidRPr="002733F8">
        <w:rPr>
          <w:rFonts w:ascii="Times New Roman" w:hAnsi="Times New Roman" w:cs="Times New Roman"/>
        </w:rPr>
        <w:t>(</w:t>
      </w:r>
      <w:r>
        <w:rPr>
          <w:rFonts w:ascii="Times New Roman" w:hAnsi="Times New Roman" w:cs="Times New Roman"/>
        </w:rPr>
        <w:t xml:space="preserve">F = </w:t>
      </w:r>
      <w:r w:rsidR="00F95488">
        <w:rPr>
          <w:rFonts w:ascii="Times New Roman" w:hAnsi="Times New Roman" w:cs="Times New Roman"/>
        </w:rPr>
        <w:t>2.064</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0.025</w:t>
      </w:r>
      <w:r w:rsidRPr="002733F8">
        <w:rPr>
          <w:rFonts w:ascii="Times New Roman" w:hAnsi="Times New Roman" w:cs="Times New Roman"/>
        </w:rPr>
        <w:t>)</w:t>
      </w:r>
      <w:r w:rsidR="00F95488">
        <w:rPr>
          <w:rFonts w:ascii="Times New Roman" w:hAnsi="Times New Roman" w:cs="Times New Roman"/>
        </w:rPr>
        <w:t xml:space="preserve">, </w:t>
      </w:r>
      <w:proofErr w:type="spellStart"/>
      <w:r w:rsidR="00F95488">
        <w:rPr>
          <w:rFonts w:ascii="Times New Roman" w:hAnsi="Times New Roman" w:cs="Times New Roman"/>
        </w:rPr>
        <w:t>Topt</w:t>
      </w:r>
      <w:proofErr w:type="spellEnd"/>
      <w:r w:rsidR="00F95488">
        <w:rPr>
          <w:rFonts w:ascii="Times New Roman" w:hAnsi="Times New Roman" w:cs="Times New Roman"/>
        </w:rPr>
        <w:t xml:space="preserve"> </w:t>
      </w:r>
      <w:r>
        <w:rPr>
          <w:rFonts w:ascii="Times New Roman" w:hAnsi="Times New Roman" w:cs="Times New Roman"/>
        </w:rPr>
        <w:t xml:space="preserve">(F = </w:t>
      </w:r>
      <w:r w:rsidR="00F95488">
        <w:rPr>
          <w:rFonts w:ascii="Times New Roman" w:hAnsi="Times New Roman" w:cs="Times New Roman"/>
        </w:rPr>
        <w:t>1.952</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0.035</w:t>
      </w:r>
      <w:r>
        <w:rPr>
          <w:rFonts w:ascii="Times New Roman" w:hAnsi="Times New Roman" w:cs="Times New Roman"/>
        </w:rPr>
        <w:t>)</w:t>
      </w:r>
      <w:r w:rsidR="00F95488">
        <w:rPr>
          <w:rFonts w:ascii="Times New Roman" w:hAnsi="Times New Roman" w:cs="Times New Roman"/>
        </w:rPr>
        <w:t xml:space="preserve">, and </w:t>
      </w:r>
      <w:proofErr w:type="spellStart"/>
      <w:r w:rsidR="00F95488">
        <w:rPr>
          <w:rFonts w:ascii="Times New Roman" w:hAnsi="Times New Roman" w:cs="Times New Roman"/>
        </w:rPr>
        <w:t>Tmin</w:t>
      </w:r>
      <w:proofErr w:type="spellEnd"/>
      <w:r w:rsidR="00F95488">
        <w:rPr>
          <w:rFonts w:ascii="Times New Roman" w:hAnsi="Times New Roman" w:cs="Times New Roman"/>
        </w:rPr>
        <w:t xml:space="preserve"> (F = </w:t>
      </w:r>
      <w:r w:rsidR="007029D5">
        <w:rPr>
          <w:rFonts w:ascii="Times New Roman" w:hAnsi="Times New Roman" w:cs="Times New Roman"/>
        </w:rPr>
        <w:t>2.284</w:t>
      </w:r>
      <w:r w:rsidR="00F95488">
        <w:rPr>
          <w:rFonts w:ascii="Times New Roman" w:hAnsi="Times New Roman" w:cs="Times New Roman"/>
        </w:rPr>
        <w:t xml:space="preserve">, p = </w:t>
      </w:r>
      <w:r w:rsidR="007029D5">
        <w:rPr>
          <w:rFonts w:ascii="Times New Roman" w:hAnsi="Times New Roman" w:cs="Times New Roman"/>
        </w:rPr>
        <w:t>0.0135</w:t>
      </w:r>
      <w:r w:rsidR="00F95488">
        <w:rPr>
          <w:rFonts w:ascii="Times New Roman" w:hAnsi="Times New Roman" w:cs="Times New Roman"/>
        </w:rPr>
        <w:t>)</w:t>
      </w:r>
      <w:r>
        <w:rPr>
          <w:rFonts w:ascii="Times New Roman" w:hAnsi="Times New Roman" w:cs="Times New Roman"/>
        </w:rPr>
        <w:t xml:space="preserve">. </w:t>
      </w:r>
      <w:r w:rsidR="00645C6A">
        <w:rPr>
          <w:rFonts w:ascii="Times New Roman" w:hAnsi="Times New Roman" w:cs="Times New Roman"/>
        </w:rPr>
        <w:t>Asterisk</w:t>
      </w:r>
      <w:r w:rsidR="007029D5">
        <w:rPr>
          <w:rFonts w:ascii="Times New Roman" w:hAnsi="Times New Roman" w:cs="Times New Roman"/>
        </w:rPr>
        <w:t xml:space="preserve"> indicates the outlier removed </w:t>
      </w:r>
      <w:r w:rsidR="00645C6A">
        <w:rPr>
          <w:rFonts w:ascii="Times New Roman" w:hAnsi="Times New Roman" w:cs="Times New Roman"/>
        </w:rPr>
        <w:t xml:space="preserve">for analysis. </w:t>
      </w:r>
      <w:r>
        <w:rPr>
          <w:rFonts w:ascii="Times New Roman" w:hAnsi="Times New Roman" w:cs="Times New Roman"/>
        </w:rPr>
        <w:t xml:space="preserve">Plots of genet effect for other variables in appendix. </w:t>
      </w:r>
    </w:p>
    <w:bookmarkEnd w:id="13"/>
    <w:p w14:paraId="076E7FBD" w14:textId="47E6CAC5" w:rsidR="00E240D9" w:rsidRDefault="00E240D9">
      <w:pPr>
        <w:rPr>
          <w:rFonts w:ascii="Times New Roman" w:hAnsi="Times New Roman" w:cs="Times New Roman"/>
        </w:rPr>
      </w:pPr>
    </w:p>
    <w:p w14:paraId="5CDA93F8" w14:textId="77777777" w:rsidR="00235A83" w:rsidRDefault="00235A83" w:rsidP="00235A83">
      <w:pPr>
        <w:rPr>
          <w:rFonts w:ascii="Times New Roman" w:hAnsi="Times New Roman" w:cs="Times New Roman"/>
          <w:b/>
          <w:bCs/>
          <w:i/>
          <w:iCs/>
        </w:rPr>
      </w:pPr>
      <w:r>
        <w:rPr>
          <w:rFonts w:ascii="Times New Roman" w:hAnsi="Times New Roman" w:cs="Times New Roman"/>
          <w:b/>
          <w:bCs/>
          <w:i/>
          <w:iCs/>
        </w:rPr>
        <w:t>Gametophytic Variables</w:t>
      </w:r>
    </w:p>
    <w:p w14:paraId="486B6816" w14:textId="77777777" w:rsidR="00235A83" w:rsidRDefault="00235A83" w:rsidP="00235A83">
      <w:pPr>
        <w:rPr>
          <w:rFonts w:ascii="Times New Roman" w:hAnsi="Times New Roman" w:cs="Times New Roman"/>
          <w:i/>
          <w:iCs/>
        </w:rPr>
      </w:pPr>
      <w:r>
        <w:rPr>
          <w:rFonts w:ascii="Times New Roman" w:hAnsi="Times New Roman" w:cs="Times New Roman"/>
          <w:i/>
          <w:iCs/>
        </w:rPr>
        <w:t>Pollen Germination</w:t>
      </w:r>
    </w:p>
    <w:p w14:paraId="5B84E969" w14:textId="6590D496" w:rsidR="00235A83" w:rsidRDefault="00235A83" w:rsidP="00235A83">
      <w:pPr>
        <w:rPr>
          <w:rFonts w:ascii="Times New Roman" w:hAnsi="Times New Roman" w:cs="Times New Roman"/>
        </w:rPr>
      </w:pPr>
      <w:commentRangeStart w:id="14"/>
      <w:commentRangeStart w:id="15"/>
      <w:r>
        <w:rPr>
          <w:rFonts w:ascii="Times New Roman" w:hAnsi="Times New Roman" w:cs="Times New Roman"/>
        </w:rPr>
        <w:t xml:space="preserve">Pollen </w:t>
      </w:r>
      <w:r w:rsidR="001D4F99">
        <w:rPr>
          <w:rFonts w:ascii="Times New Roman" w:hAnsi="Times New Roman" w:cs="Times New Roman"/>
        </w:rPr>
        <w:t>germination</w:t>
      </w:r>
      <w:r>
        <w:rPr>
          <w:rFonts w:ascii="Times New Roman" w:hAnsi="Times New Roman" w:cs="Times New Roman"/>
        </w:rPr>
        <w:t xml:space="preserve"> was determined by the percentage of the number of pollen grains that produced pollen tubes or germinated out of the total number of pollen grains. We measured pollen </w:t>
      </w:r>
      <w:r w:rsidR="001D4F99">
        <w:rPr>
          <w:rFonts w:ascii="Times New Roman" w:hAnsi="Times New Roman" w:cs="Times New Roman"/>
        </w:rPr>
        <w:t>germination</w:t>
      </w:r>
      <w:r>
        <w:rPr>
          <w:rFonts w:ascii="Times New Roman" w:hAnsi="Times New Roman" w:cs="Times New Roman"/>
        </w:rPr>
        <w:t xml:space="preserve"> for all individuals that flowered at five different temperatures (figure 4). We fit quadratic curves to the temperature performance profile of each genet (figure 5). From the quadratic fit, we calculated the minimum (</w:t>
      </w:r>
      <w:proofErr w:type="spellStart"/>
      <w:r>
        <w:rPr>
          <w:rFonts w:ascii="Times New Roman" w:hAnsi="Times New Roman" w:cs="Times New Roman"/>
        </w:rPr>
        <w:t>Tmin</w:t>
      </w:r>
      <w:proofErr w:type="spellEnd"/>
      <w:r>
        <w:rPr>
          <w:rFonts w:ascii="Times New Roman" w:hAnsi="Times New Roman" w:cs="Times New Roman"/>
        </w:rPr>
        <w:t>), maximum (</w:t>
      </w:r>
      <w:proofErr w:type="spellStart"/>
      <w:r>
        <w:rPr>
          <w:rFonts w:ascii="Times New Roman" w:hAnsi="Times New Roman" w:cs="Times New Roman"/>
        </w:rPr>
        <w:t>Tmax</w:t>
      </w:r>
      <w:proofErr w:type="spellEnd"/>
      <w:r>
        <w:rPr>
          <w:rFonts w:ascii="Times New Roman" w:hAnsi="Times New Roman" w:cs="Times New Roman"/>
        </w:rPr>
        <w:t>), and optimal (</w:t>
      </w:r>
      <w:proofErr w:type="spellStart"/>
      <w:r>
        <w:rPr>
          <w:rFonts w:ascii="Times New Roman" w:hAnsi="Times New Roman" w:cs="Times New Roman"/>
        </w:rPr>
        <w:t>Topt</w:t>
      </w:r>
      <w:proofErr w:type="spellEnd"/>
      <w:r>
        <w:rPr>
          <w:rFonts w:ascii="Times New Roman" w:hAnsi="Times New Roman" w:cs="Times New Roman"/>
        </w:rPr>
        <w:t xml:space="preserve">) temperature of pollen germination for each individual. </w:t>
      </w:r>
      <w:commentRangeEnd w:id="14"/>
      <w:r w:rsidR="005B11C6">
        <w:rPr>
          <w:rStyle w:val="CommentReference"/>
        </w:rPr>
        <w:commentReference w:id="14"/>
      </w:r>
      <w:commentRangeEnd w:id="15"/>
      <w:r w:rsidR="001B0E0B">
        <w:rPr>
          <w:rStyle w:val="CommentReference"/>
        </w:rPr>
        <w:commentReference w:id="15"/>
      </w:r>
      <w:r>
        <w:rPr>
          <w:rFonts w:ascii="Times New Roman" w:hAnsi="Times New Roman" w:cs="Times New Roman"/>
        </w:rPr>
        <w:t xml:space="preserve">There was a significant difference between regions for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xml:space="preserve"> (figure 6). Genets from the north germinated more readily at high temperatures than genets from the south. There was no significant difference between the two regions for </w:t>
      </w:r>
      <w:proofErr w:type="spellStart"/>
      <w:r>
        <w:rPr>
          <w:rFonts w:ascii="Times New Roman" w:hAnsi="Times New Roman" w:cs="Times New Roman"/>
        </w:rPr>
        <w:t>Tmin</w:t>
      </w:r>
      <w:proofErr w:type="spellEnd"/>
      <w:r>
        <w:rPr>
          <w:rFonts w:ascii="Times New Roman" w:hAnsi="Times New Roman" w:cs="Times New Roman"/>
        </w:rPr>
        <w:t xml:space="preserve">. The genets were significantly different from one another for </w:t>
      </w:r>
      <w:proofErr w:type="spellStart"/>
      <w:r>
        <w:rPr>
          <w:rFonts w:ascii="Times New Roman" w:hAnsi="Times New Roman" w:cs="Times New Roman"/>
        </w:rPr>
        <w:t>Tmin</w:t>
      </w:r>
      <w:proofErr w:type="spellEnd"/>
      <w:r>
        <w:rPr>
          <w:rFonts w:ascii="Times New Roman" w:hAnsi="Times New Roman" w:cs="Times New Roman"/>
        </w:rPr>
        <w:t xml:space="preserve">,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xml:space="preserve"> (figure 7). </w:t>
      </w:r>
      <w:r w:rsidR="001D4F99">
        <w:rPr>
          <w:rFonts w:ascii="Times New Roman" w:hAnsi="Times New Roman" w:cs="Times New Roman"/>
        </w:rPr>
        <w:t xml:space="preserve">One outlier was identified using the Grubbs test for one outlier (outliers; function </w:t>
      </w:r>
      <w:proofErr w:type="spellStart"/>
      <w:r w:rsidR="001D4F99">
        <w:rPr>
          <w:rFonts w:ascii="Times New Roman" w:hAnsi="Times New Roman" w:cs="Times New Roman"/>
        </w:rPr>
        <w:t>grubbs.test</w:t>
      </w:r>
      <w:proofErr w:type="spellEnd"/>
      <w:r w:rsidR="001D4F99">
        <w:rPr>
          <w:rFonts w:ascii="Times New Roman" w:hAnsi="Times New Roman" w:cs="Times New Roman"/>
        </w:rPr>
        <w:t>) and subsequently dropped from the analysis.</w:t>
      </w:r>
    </w:p>
    <w:p w14:paraId="14FB3DAF" w14:textId="77777777" w:rsidR="00235A83" w:rsidRDefault="00235A83" w:rsidP="00235A83">
      <w:pPr>
        <w:rPr>
          <w:rFonts w:ascii="Times New Roman" w:hAnsi="Times New Roman" w:cs="Times New Roman"/>
          <w:i/>
          <w:iCs/>
        </w:rPr>
      </w:pPr>
      <w:r>
        <w:rPr>
          <w:rFonts w:ascii="Times New Roman" w:hAnsi="Times New Roman" w:cs="Times New Roman"/>
          <w:i/>
          <w:iCs/>
        </w:rPr>
        <w:t>Pollen Tube Growth Rate</w:t>
      </w:r>
    </w:p>
    <w:p w14:paraId="057A2291" w14:textId="6B1131A2" w:rsidR="00235A83" w:rsidRDefault="00235A83" w:rsidP="00235A83">
      <w:pPr>
        <w:rPr>
          <w:rFonts w:ascii="Times New Roman" w:hAnsi="Times New Roman" w:cs="Times New Roman"/>
        </w:rPr>
      </w:pPr>
      <w:r>
        <w:rPr>
          <w:rFonts w:ascii="Times New Roman" w:hAnsi="Times New Roman" w:cs="Times New Roman"/>
        </w:rPr>
        <w:lastRenderedPageBreak/>
        <w:t xml:space="preserve">Pollen tube growth rate was calculated by dividing the average length of the longest 40 tubes on a plate by the time the plate remained in the temperature treatment (figure 4). The pollen tube growth rates for each individual were also fit with a quadratic curve to estimate the </w:t>
      </w:r>
      <w:proofErr w:type="spellStart"/>
      <w:r>
        <w:rPr>
          <w:rFonts w:ascii="Times New Roman" w:hAnsi="Times New Roman" w:cs="Times New Roman"/>
        </w:rPr>
        <w:t>Tmin</w:t>
      </w:r>
      <w:proofErr w:type="spellEnd"/>
      <w:r>
        <w:rPr>
          <w:rFonts w:ascii="Times New Roman" w:hAnsi="Times New Roman" w:cs="Times New Roman"/>
        </w:rPr>
        <w:t xml:space="preserve">,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There was no significant difference between genets from the north and south for any of the calculated variables</w:t>
      </w:r>
      <w:r w:rsidR="003C72DB">
        <w:rPr>
          <w:rFonts w:ascii="Times New Roman" w:hAnsi="Times New Roman" w:cs="Times New Roman"/>
        </w:rPr>
        <w:t xml:space="preserve"> (Appendix)</w:t>
      </w:r>
      <w:r>
        <w:rPr>
          <w:rFonts w:ascii="Times New Roman" w:hAnsi="Times New Roman" w:cs="Times New Roman"/>
        </w:rPr>
        <w:t>. There was no significant difference between genets for the calculated variables</w:t>
      </w:r>
      <w:r w:rsidR="003C72DB">
        <w:rPr>
          <w:rFonts w:ascii="Times New Roman" w:hAnsi="Times New Roman" w:cs="Times New Roman"/>
        </w:rPr>
        <w:t xml:space="preserve"> (Appendix)</w:t>
      </w:r>
      <w:r>
        <w:rPr>
          <w:rFonts w:ascii="Times New Roman" w:hAnsi="Times New Roman" w:cs="Times New Roman"/>
        </w:rPr>
        <w:t>.</w:t>
      </w:r>
    </w:p>
    <w:p w14:paraId="4910EFA5" w14:textId="77777777" w:rsidR="00BD7E31" w:rsidRDefault="00BD7E31">
      <w:pPr>
        <w:rPr>
          <w:rFonts w:ascii="Times New Roman" w:hAnsi="Times New Roman" w:cs="Times New Roman"/>
        </w:rPr>
      </w:pPr>
    </w:p>
    <w:p w14:paraId="5378CE45" w14:textId="77777777" w:rsidR="00033DFE" w:rsidRDefault="00033DFE" w:rsidP="00033DFE">
      <w:pPr>
        <w:rPr>
          <w:rFonts w:ascii="Times New Roman" w:hAnsi="Times New Roman" w:cs="Times New Roman"/>
        </w:rPr>
      </w:pPr>
      <w:r>
        <w:rPr>
          <w:rFonts w:ascii="Times New Roman" w:hAnsi="Times New Roman" w:cs="Times New Roman"/>
          <w:noProof/>
        </w:rPr>
        <w:drawing>
          <wp:inline distT="0" distB="0" distL="0" distR="0" wp14:anchorId="526364A8" wp14:editId="4A195A92">
            <wp:extent cx="5943600" cy="3667760"/>
            <wp:effectExtent l="0" t="0" r="0" b="889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5C8E1909" w14:textId="73C536C5" w:rsidR="00033DFE" w:rsidRDefault="00033DFE" w:rsidP="00033DFE">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8</w:t>
      </w:r>
      <w:r w:rsidR="0058234E">
        <w:rPr>
          <w:rFonts w:ascii="Times New Roman" w:hAnsi="Times New Roman" w:cs="Times New Roman"/>
        </w:rPr>
        <w:t>.</w:t>
      </w:r>
      <w:r>
        <w:rPr>
          <w:rFonts w:ascii="Times New Roman" w:hAnsi="Times New Roman" w:cs="Times New Roman"/>
        </w:rPr>
        <w:t xml:space="preserve"> Correlation matrix of </w:t>
      </w:r>
      <w:proofErr w:type="spellStart"/>
      <w:r>
        <w:rPr>
          <w:rFonts w:ascii="Times New Roman" w:hAnsi="Times New Roman" w:cs="Times New Roman"/>
        </w:rPr>
        <w:t>sporophytic</w:t>
      </w:r>
      <w:proofErr w:type="spellEnd"/>
      <w:r>
        <w:rPr>
          <w:rFonts w:ascii="Times New Roman" w:hAnsi="Times New Roman" w:cs="Times New Roman"/>
        </w:rPr>
        <w:t xml:space="preserve"> </w:t>
      </w:r>
      <w:r w:rsidR="00F95488">
        <w:rPr>
          <w:rFonts w:ascii="Times New Roman" w:hAnsi="Times New Roman" w:cs="Times New Roman"/>
        </w:rPr>
        <w:t xml:space="preserve">and gametophytic </w:t>
      </w:r>
      <w:r>
        <w:rPr>
          <w:rFonts w:ascii="Times New Roman" w:hAnsi="Times New Roman" w:cs="Times New Roman"/>
        </w:rPr>
        <w:t xml:space="preserve">variables with significant Pearson’s correlations. </w:t>
      </w:r>
      <w:r w:rsidR="00F95488">
        <w:rPr>
          <w:rFonts w:ascii="Times New Roman" w:hAnsi="Times New Roman" w:cs="Times New Roman"/>
        </w:rPr>
        <w:t>Blue colors indicate positive correlations and red colors indicate negative correlations.</w:t>
      </w:r>
    </w:p>
    <w:p w14:paraId="424923B7" w14:textId="77777777" w:rsidR="00235A83" w:rsidRPr="00235A83" w:rsidRDefault="00235A83" w:rsidP="00235A83">
      <w:pPr>
        <w:rPr>
          <w:rFonts w:ascii="Times New Roman" w:hAnsi="Times New Roman" w:cs="Times New Roman"/>
          <w:b/>
          <w:bCs/>
          <w:i/>
          <w:iCs/>
        </w:rPr>
      </w:pPr>
      <w:commentRangeStart w:id="16"/>
      <w:r w:rsidRPr="00235A83">
        <w:rPr>
          <w:rFonts w:ascii="Times New Roman" w:hAnsi="Times New Roman" w:cs="Times New Roman"/>
          <w:b/>
          <w:bCs/>
          <w:i/>
          <w:iCs/>
        </w:rPr>
        <w:t>Correlations</w:t>
      </w:r>
      <w:commentRangeEnd w:id="16"/>
      <w:r w:rsidR="00502EA5">
        <w:rPr>
          <w:rStyle w:val="CommentReference"/>
        </w:rPr>
        <w:commentReference w:id="16"/>
      </w:r>
    </w:p>
    <w:p w14:paraId="0AEC08F0" w14:textId="08E7BF91" w:rsidR="00235A83" w:rsidRDefault="00235A83" w:rsidP="00235A83">
      <w:pPr>
        <w:rPr>
          <w:rFonts w:ascii="Times New Roman" w:hAnsi="Times New Roman" w:cs="Times New Roman"/>
        </w:rPr>
      </w:pPr>
      <w:r>
        <w:rPr>
          <w:rFonts w:ascii="Times New Roman" w:hAnsi="Times New Roman" w:cs="Times New Roman"/>
        </w:rPr>
        <w:t xml:space="preserve">We used correlation analysis and principal component analysis to identify relationships between hot and cold tolerance and the </w:t>
      </w:r>
      <w:proofErr w:type="spellStart"/>
      <w:r>
        <w:rPr>
          <w:rFonts w:ascii="Times New Roman" w:hAnsi="Times New Roman" w:cs="Times New Roman"/>
        </w:rPr>
        <w:t>sporophytic</w:t>
      </w:r>
      <w:proofErr w:type="spellEnd"/>
      <w:r>
        <w:rPr>
          <w:rFonts w:ascii="Times New Roman" w:hAnsi="Times New Roman" w:cs="Times New Roman"/>
        </w:rPr>
        <w:t xml:space="preserve"> and gametophytic variables. Pearson’s correlations were determined for all variables. There were no significant correlations between the gametophytic and </w:t>
      </w:r>
      <w:proofErr w:type="spellStart"/>
      <w:r>
        <w:rPr>
          <w:rFonts w:ascii="Times New Roman" w:hAnsi="Times New Roman" w:cs="Times New Roman"/>
        </w:rPr>
        <w:t>sporophytic</w:t>
      </w:r>
      <w:proofErr w:type="spellEnd"/>
      <w:r>
        <w:rPr>
          <w:rFonts w:ascii="Times New Roman" w:hAnsi="Times New Roman" w:cs="Times New Roman"/>
        </w:rPr>
        <w:t xml:space="preserve"> variables</w:t>
      </w:r>
      <w:r w:rsidR="006A62AB">
        <w:rPr>
          <w:rFonts w:ascii="Times New Roman" w:hAnsi="Times New Roman" w:cs="Times New Roman"/>
        </w:rPr>
        <w:t xml:space="preserve"> (figure 8)</w:t>
      </w:r>
      <w:r>
        <w:rPr>
          <w:rFonts w:ascii="Times New Roman" w:hAnsi="Times New Roman" w:cs="Times New Roman"/>
        </w:rPr>
        <w:t xml:space="preserve">. Of the </w:t>
      </w:r>
      <w:proofErr w:type="spellStart"/>
      <w:r>
        <w:rPr>
          <w:rFonts w:ascii="Times New Roman" w:hAnsi="Times New Roman" w:cs="Times New Roman"/>
        </w:rPr>
        <w:t>sporophytic</w:t>
      </w:r>
      <w:proofErr w:type="spellEnd"/>
      <w:r>
        <w:rPr>
          <w:rFonts w:ascii="Times New Roman" w:hAnsi="Times New Roman" w:cs="Times New Roman"/>
        </w:rPr>
        <w:t xml:space="preserve"> variables, only four correlations were significant, and the strongest correlation was 0.21 between hot cell membrane stability and cold photosynthesis. There was one negative correlation between cold and hot cell membrane stability (-0.14). There were three significant correlation coefficients between the gametophytic variables. Maximum and minimum pollen tube growth rate were positively correlated (</w:t>
      </w:r>
      <w:proofErr w:type="spellStart"/>
      <w:r>
        <w:rPr>
          <w:rFonts w:ascii="Times New Roman" w:hAnsi="Times New Roman" w:cs="Times New Roman"/>
        </w:rPr>
        <w:t>pearson’s</w:t>
      </w:r>
      <w:proofErr w:type="spellEnd"/>
      <w:r>
        <w:rPr>
          <w:rFonts w:ascii="Times New Roman" w:hAnsi="Times New Roman" w:cs="Times New Roman"/>
        </w:rPr>
        <w:t xml:space="preserve"> correlation 0.45). Maximum and minimum pollen germination were negatively correlated (</w:t>
      </w:r>
      <w:proofErr w:type="spellStart"/>
      <w:r>
        <w:rPr>
          <w:rFonts w:ascii="Times New Roman" w:hAnsi="Times New Roman" w:cs="Times New Roman"/>
        </w:rPr>
        <w:t>pearson’s</w:t>
      </w:r>
      <w:proofErr w:type="spellEnd"/>
      <w:r>
        <w:rPr>
          <w:rFonts w:ascii="Times New Roman" w:hAnsi="Times New Roman" w:cs="Times New Roman"/>
        </w:rPr>
        <w:t xml:space="preserve"> correlation -0.33). Maximum pollen tube growth rate and maximum pollen germination were positively correlated (</w:t>
      </w:r>
      <w:proofErr w:type="spellStart"/>
      <w:r>
        <w:rPr>
          <w:rFonts w:ascii="Times New Roman" w:hAnsi="Times New Roman" w:cs="Times New Roman"/>
        </w:rPr>
        <w:t>pearson’s</w:t>
      </w:r>
      <w:proofErr w:type="spellEnd"/>
      <w:r>
        <w:rPr>
          <w:rFonts w:ascii="Times New Roman" w:hAnsi="Times New Roman" w:cs="Times New Roman"/>
        </w:rPr>
        <w:t xml:space="preserve"> correlation 0.3).</w:t>
      </w:r>
    </w:p>
    <w:p w14:paraId="3DACE382" w14:textId="2CA0D728" w:rsidR="00391D66" w:rsidRDefault="00391D66" w:rsidP="00235A83">
      <w:pPr>
        <w:rPr>
          <w:rFonts w:ascii="Times New Roman" w:hAnsi="Times New Roman" w:cs="Times New Roman"/>
        </w:rPr>
      </w:pPr>
    </w:p>
    <w:p w14:paraId="316AE6B5" w14:textId="6D218B0A" w:rsidR="00391D66" w:rsidRDefault="00391D66" w:rsidP="00235A83">
      <w:pPr>
        <w:rPr>
          <w:rFonts w:ascii="Times New Roman" w:hAnsi="Times New Roman" w:cs="Times New Roman"/>
        </w:rPr>
      </w:pPr>
    </w:p>
    <w:p w14:paraId="23C20AE6" w14:textId="48AA226B" w:rsidR="00391D66" w:rsidRDefault="00391D66" w:rsidP="00235A83">
      <w:pPr>
        <w:rPr>
          <w:rFonts w:ascii="Times New Roman" w:hAnsi="Times New Roman" w:cs="Times New Roman"/>
        </w:rPr>
      </w:pPr>
      <w:r>
        <w:rPr>
          <w:rFonts w:ascii="Times New Roman" w:hAnsi="Times New Roman" w:cs="Times New Roman"/>
          <w:noProof/>
        </w:rPr>
        <w:lastRenderedPageBreak/>
        <w:drawing>
          <wp:inline distT="0" distB="0" distL="0" distR="0" wp14:anchorId="41F74D32" wp14:editId="440F02A0">
            <wp:extent cx="3840479" cy="64008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0479" cy="6400800"/>
                    </a:xfrm>
                    <a:prstGeom prst="rect">
                      <a:avLst/>
                    </a:prstGeom>
                  </pic:spPr>
                </pic:pic>
              </a:graphicData>
            </a:graphic>
          </wp:inline>
        </w:drawing>
      </w:r>
    </w:p>
    <w:p w14:paraId="4B42EC16" w14:textId="77777777" w:rsidR="00033DFE" w:rsidRDefault="00033DFE" w:rsidP="00033DFE"/>
    <w:p w14:paraId="70ED196A" w14:textId="4B528EA9" w:rsidR="00391D66" w:rsidRPr="00065AC0" w:rsidRDefault="00391D66" w:rsidP="00391D66">
      <w:pPr>
        <w:rPr>
          <w:rFonts w:ascii="Times New Roman" w:hAnsi="Times New Roman" w:cs="Times New Roman"/>
          <w:sz w:val="24"/>
          <w:szCs w:val="24"/>
        </w:rPr>
      </w:pPr>
      <w:r>
        <w:rPr>
          <w:rFonts w:ascii="Times New Roman" w:hAnsi="Times New Roman" w:cs="Times New Roman"/>
          <w:sz w:val="24"/>
          <w:szCs w:val="24"/>
        </w:rPr>
        <w:t xml:space="preserve">Figure. Principal component analysis with gametophytic and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A) PC1 and PC2, B) PC2 and PC3, C) PC1 and PC3. Ellipsoid indicating 95% confidence interval.  </w:t>
      </w:r>
      <w:r w:rsidRPr="002733F8">
        <w:rPr>
          <w:rFonts w:ascii="Times New Roman" w:hAnsi="Times New Roman" w:cs="Times New Roman"/>
        </w:rPr>
        <w:t>PC1 explains 22.</w:t>
      </w:r>
      <w:r>
        <w:rPr>
          <w:rFonts w:ascii="Times New Roman" w:hAnsi="Times New Roman" w:cs="Times New Roman"/>
        </w:rPr>
        <w:t>9</w:t>
      </w:r>
      <w:r w:rsidRPr="002733F8">
        <w:rPr>
          <w:rFonts w:ascii="Times New Roman" w:hAnsi="Times New Roman" w:cs="Times New Roman"/>
        </w:rPr>
        <w:t>% of the variance</w:t>
      </w:r>
      <w:r>
        <w:rPr>
          <w:rFonts w:ascii="Times New Roman" w:hAnsi="Times New Roman" w:cs="Times New Roman"/>
        </w:rPr>
        <w:t xml:space="preserve">, </w:t>
      </w:r>
      <w:r w:rsidRPr="002733F8">
        <w:rPr>
          <w:rFonts w:ascii="Times New Roman" w:hAnsi="Times New Roman" w:cs="Times New Roman"/>
        </w:rPr>
        <w:t xml:space="preserve">PC2 explains </w:t>
      </w:r>
      <w:r>
        <w:rPr>
          <w:rFonts w:ascii="Times New Roman" w:hAnsi="Times New Roman" w:cs="Times New Roman"/>
        </w:rPr>
        <w:t>19.14</w:t>
      </w:r>
      <w:r w:rsidRPr="002733F8">
        <w:rPr>
          <w:rFonts w:ascii="Times New Roman" w:hAnsi="Times New Roman" w:cs="Times New Roman"/>
        </w:rPr>
        <w:t>% of the variance</w:t>
      </w:r>
      <w:r>
        <w:rPr>
          <w:rFonts w:ascii="Times New Roman" w:hAnsi="Times New Roman" w:cs="Times New Roman"/>
        </w:rPr>
        <w:t xml:space="preserve">, and PC3 explains </w:t>
      </w:r>
      <w:r w:rsidR="003C72DB">
        <w:rPr>
          <w:rFonts w:ascii="Times New Roman" w:hAnsi="Times New Roman" w:cs="Times New Roman"/>
        </w:rPr>
        <w:t>15.06% of the variance. Tables with principal component importance for PC1 – PC8 and principal component loadings in the Appendix</w:t>
      </w:r>
      <w:r w:rsidRPr="002733F8">
        <w:rPr>
          <w:rFonts w:ascii="Times New Roman" w:hAnsi="Times New Roman" w:cs="Times New Roman"/>
        </w:rPr>
        <w:t>.</w:t>
      </w:r>
    </w:p>
    <w:p w14:paraId="187A315E" w14:textId="4D899763" w:rsidR="00033DFE" w:rsidRDefault="00033DFE" w:rsidP="00033DFE"/>
    <w:p w14:paraId="0C7BCDA2" w14:textId="77777777" w:rsidR="00235A83" w:rsidRPr="00235A83" w:rsidRDefault="00235A83" w:rsidP="00235A83">
      <w:pPr>
        <w:rPr>
          <w:rFonts w:ascii="Times New Roman" w:hAnsi="Times New Roman" w:cs="Times New Roman"/>
          <w:b/>
          <w:bCs/>
          <w:i/>
          <w:iCs/>
        </w:rPr>
      </w:pPr>
      <w:r w:rsidRPr="00235A83">
        <w:rPr>
          <w:rFonts w:ascii="Times New Roman" w:hAnsi="Times New Roman" w:cs="Times New Roman"/>
          <w:b/>
          <w:bCs/>
          <w:i/>
          <w:iCs/>
        </w:rPr>
        <w:lastRenderedPageBreak/>
        <w:t>Principal component analysis</w:t>
      </w:r>
    </w:p>
    <w:p w14:paraId="048C82D8" w14:textId="3F2D2DE8" w:rsidR="00235A83" w:rsidRDefault="00235A83" w:rsidP="00235A83">
      <w:pPr>
        <w:rPr>
          <w:rFonts w:ascii="Times New Roman" w:hAnsi="Times New Roman" w:cs="Times New Roman"/>
        </w:rPr>
      </w:pPr>
      <w:r>
        <w:rPr>
          <w:rFonts w:ascii="Times New Roman" w:hAnsi="Times New Roman" w:cs="Times New Roman"/>
        </w:rPr>
        <w:t xml:space="preserve">The first three principal components explained 60.34% of the variance. PC1 primarily </w:t>
      </w:r>
      <w:commentRangeStart w:id="17"/>
      <w:commentRangeStart w:id="18"/>
      <w:r>
        <w:rPr>
          <w:rFonts w:ascii="Times New Roman" w:hAnsi="Times New Roman" w:cs="Times New Roman"/>
        </w:rPr>
        <w:t xml:space="preserve">loaded </w:t>
      </w:r>
      <w:commentRangeEnd w:id="17"/>
      <w:r w:rsidR="005B11C6">
        <w:rPr>
          <w:rStyle w:val="CommentReference"/>
        </w:rPr>
        <w:commentReference w:id="17"/>
      </w:r>
      <w:commentRangeEnd w:id="18"/>
      <w:r w:rsidR="001B0E0B">
        <w:rPr>
          <w:rStyle w:val="CommentReference"/>
        </w:rPr>
        <w:commentReference w:id="18"/>
      </w:r>
      <w:r>
        <w:rPr>
          <w:rFonts w:ascii="Times New Roman" w:hAnsi="Times New Roman" w:cs="Times New Roman"/>
        </w:rPr>
        <w:t>on the heat tolerance variables</w:t>
      </w:r>
      <w:r w:rsidR="006A62AB">
        <w:rPr>
          <w:rFonts w:ascii="Times New Roman" w:hAnsi="Times New Roman" w:cs="Times New Roman"/>
        </w:rPr>
        <w:t xml:space="preserve"> (figure 9 and 11)</w:t>
      </w:r>
      <w:r>
        <w:rPr>
          <w:rFonts w:ascii="Times New Roman" w:hAnsi="Times New Roman" w:cs="Times New Roman"/>
        </w:rPr>
        <w:t>. There was more variation in southern plants along the PC1 axis. PC2 primarily loaded on the cold tolerance variables</w:t>
      </w:r>
      <w:r w:rsidR="006A62AB">
        <w:rPr>
          <w:rFonts w:ascii="Times New Roman" w:hAnsi="Times New Roman" w:cs="Times New Roman"/>
        </w:rPr>
        <w:t xml:space="preserve"> (figure 9 and 10)</w:t>
      </w:r>
      <w:r>
        <w:rPr>
          <w:rFonts w:ascii="Times New Roman" w:hAnsi="Times New Roman" w:cs="Times New Roman"/>
        </w:rPr>
        <w:t>. PC3 primarily loaded on the chlorophyll variables with heat and cold tolerance in opposite directions</w:t>
      </w:r>
      <w:r w:rsidR="006A62AB">
        <w:rPr>
          <w:rFonts w:ascii="Times New Roman" w:hAnsi="Times New Roman" w:cs="Times New Roman"/>
        </w:rPr>
        <w:t xml:space="preserve"> (figure 10 and 11)</w:t>
      </w:r>
      <w:r>
        <w:rPr>
          <w:rFonts w:ascii="Times New Roman" w:hAnsi="Times New Roman" w:cs="Times New Roman"/>
        </w:rPr>
        <w:t xml:space="preserve">. Northern plants showed more variation along the PC3 axis. </w:t>
      </w:r>
    </w:p>
    <w:p w14:paraId="1F2B0121" w14:textId="39AF37B5" w:rsidR="00033DFE" w:rsidRDefault="00033DFE">
      <w:pPr>
        <w:rPr>
          <w:rFonts w:ascii="Times New Roman" w:hAnsi="Times New Roman" w:cs="Times New Roman"/>
        </w:rPr>
      </w:pPr>
    </w:p>
    <w:p w14:paraId="11F8F0A0" w14:textId="1633E3BF" w:rsidR="00C21DF8" w:rsidRDefault="00C21DF8">
      <w:pPr>
        <w:rPr>
          <w:rFonts w:ascii="Times New Roman" w:hAnsi="Times New Roman" w:cs="Times New Roman"/>
        </w:rPr>
      </w:pPr>
    </w:p>
    <w:p w14:paraId="5FB4E403" w14:textId="399C27D3" w:rsidR="00C21DF8" w:rsidRDefault="00C21DF8">
      <w:pPr>
        <w:rPr>
          <w:rFonts w:ascii="Times New Roman" w:hAnsi="Times New Roman" w:cs="Times New Roman"/>
        </w:rPr>
      </w:pPr>
    </w:p>
    <w:p w14:paraId="36B0903C" w14:textId="2E9A2BAF" w:rsidR="00C21DF8" w:rsidRDefault="00C21DF8">
      <w:pPr>
        <w:rPr>
          <w:rFonts w:ascii="Times New Roman" w:hAnsi="Times New Roman" w:cs="Times New Roman"/>
        </w:rPr>
      </w:pPr>
    </w:p>
    <w:p w14:paraId="6B8AA2E7" w14:textId="409858F3" w:rsidR="00C21DF8" w:rsidRDefault="00C21DF8">
      <w:pPr>
        <w:rPr>
          <w:rFonts w:ascii="Times New Roman" w:hAnsi="Times New Roman" w:cs="Times New Roman"/>
        </w:rPr>
      </w:pPr>
    </w:p>
    <w:p w14:paraId="2F9944CF" w14:textId="25F18D92" w:rsidR="00C21DF8" w:rsidRDefault="00C21DF8">
      <w:pPr>
        <w:rPr>
          <w:rFonts w:ascii="Times New Roman" w:hAnsi="Times New Roman" w:cs="Times New Roman"/>
        </w:rPr>
      </w:pPr>
    </w:p>
    <w:p w14:paraId="3ED0E1BF" w14:textId="6E712FB4" w:rsidR="00C21DF8" w:rsidRDefault="00C21DF8">
      <w:pPr>
        <w:rPr>
          <w:rFonts w:ascii="Times New Roman" w:hAnsi="Times New Roman" w:cs="Times New Roman"/>
        </w:rPr>
      </w:pPr>
    </w:p>
    <w:p w14:paraId="07400BFF" w14:textId="3F18F600" w:rsidR="00C21DF8" w:rsidRDefault="00C21DF8">
      <w:pPr>
        <w:rPr>
          <w:rFonts w:ascii="Times New Roman" w:hAnsi="Times New Roman" w:cs="Times New Roman"/>
        </w:rPr>
      </w:pPr>
    </w:p>
    <w:p w14:paraId="3BA238F7" w14:textId="597022D6" w:rsidR="00C21DF8" w:rsidRDefault="00C21DF8">
      <w:pPr>
        <w:rPr>
          <w:rFonts w:ascii="Times New Roman" w:hAnsi="Times New Roman" w:cs="Times New Roman"/>
        </w:rPr>
      </w:pPr>
    </w:p>
    <w:p w14:paraId="614EC117" w14:textId="77777777" w:rsidR="00C21DF8" w:rsidRPr="004E58D7" w:rsidRDefault="00C21DF8">
      <w:pPr>
        <w:rPr>
          <w:rFonts w:ascii="Times New Roman" w:hAnsi="Times New Roman" w:cs="Times New Roman"/>
        </w:rPr>
      </w:pPr>
    </w:p>
    <w:sectPr w:rsidR="00C21DF8" w:rsidRPr="004E58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Travers" w:date="2022-04-27T11:10:00Z" w:initials="ST">
    <w:p w14:paraId="7152DDE7" w14:textId="5E4476B0" w:rsidR="00B91861" w:rsidRDefault="00B91861">
      <w:pPr>
        <w:pStyle w:val="CommentText"/>
      </w:pPr>
      <w:r>
        <w:rPr>
          <w:rStyle w:val="CommentReference"/>
        </w:rPr>
        <w:annotationRef/>
      </w:r>
      <w:r>
        <w:t>Turn this page sideways</w:t>
      </w:r>
    </w:p>
  </w:comment>
  <w:comment w:id="1" w:author="Steven Travers" w:date="2022-04-27T12:19:00Z" w:initials="ST">
    <w:p w14:paraId="537FD23A" w14:textId="7F959344" w:rsidR="00582E0B" w:rsidRDefault="00582E0B">
      <w:pPr>
        <w:pStyle w:val="CommentText"/>
      </w:pPr>
      <w:r>
        <w:rPr>
          <w:rStyle w:val="CommentReference"/>
        </w:rPr>
        <w:annotationRef/>
      </w:r>
      <w:r>
        <w:t xml:space="preserve">This table should probably go at the end after the graphs showing individual results. </w:t>
      </w:r>
    </w:p>
  </w:comment>
  <w:comment w:id="2" w:author="Steven Travers" w:date="2022-04-27T12:14:00Z" w:initials="ST">
    <w:p w14:paraId="6EEFFA24" w14:textId="4E9CFB0D" w:rsidR="00EA09FC" w:rsidRDefault="00EA09FC">
      <w:pPr>
        <w:pStyle w:val="CommentText"/>
      </w:pPr>
      <w:r>
        <w:rPr>
          <w:rStyle w:val="CommentReference"/>
        </w:rPr>
        <w:annotationRef/>
      </w:r>
      <w:r w:rsidR="00582E0B">
        <w:t xml:space="preserve">What if you changed difference category in Region section to Expectation (e.g. N&gt;S or S&gt;N).  Then change More Tolerant into Observed and use N&gt;S or N~S. </w:t>
      </w:r>
      <w:r w:rsidR="00FB27B9">
        <w:t xml:space="preserve">Change the Genet section as well. </w:t>
      </w:r>
    </w:p>
    <w:p w14:paraId="4B3109C9" w14:textId="77D2D987" w:rsidR="00582E0B" w:rsidRDefault="00582E0B">
      <w:pPr>
        <w:pStyle w:val="CommentText"/>
      </w:pPr>
    </w:p>
  </w:comment>
  <w:comment w:id="3" w:author="Emma Chandler" w:date="2022-05-06T10:13:00Z" w:initials="EC">
    <w:p w14:paraId="5C1CFFCA" w14:textId="77777777" w:rsidR="000F540E" w:rsidRDefault="000F540E" w:rsidP="00DF401E">
      <w:pPr>
        <w:pStyle w:val="CommentText"/>
      </w:pPr>
      <w:r>
        <w:rPr>
          <w:rStyle w:val="CommentReference"/>
        </w:rPr>
        <w:annotationRef/>
      </w:r>
      <w:r>
        <w:t>What would we expect for differences between genets? Variation for select to act on or would we expect less variation if there is directional selection?</w:t>
      </w:r>
    </w:p>
  </w:comment>
  <w:comment w:id="4" w:author="Steven Travers" w:date="2022-05-02T12:16:00Z" w:initials="ST">
    <w:p w14:paraId="0B91D7F7" w14:textId="5F8DC18C" w:rsidR="00FA25FC" w:rsidRDefault="00FA25FC">
      <w:pPr>
        <w:pStyle w:val="CommentText"/>
      </w:pPr>
      <w:r>
        <w:rPr>
          <w:rStyle w:val="CommentReference"/>
        </w:rPr>
        <w:annotationRef/>
      </w:r>
      <w:r w:rsidR="001D1A7A">
        <w:t>What about adding North in parentheses for second column</w:t>
      </w:r>
    </w:p>
  </w:comment>
  <w:comment w:id="5" w:author="Emma Chandler" w:date="2022-05-06T10:14:00Z" w:initials="EC">
    <w:p w14:paraId="7B865083" w14:textId="77777777" w:rsidR="000F540E" w:rsidRDefault="000F540E" w:rsidP="0004429C">
      <w:pPr>
        <w:pStyle w:val="CommentText"/>
      </w:pPr>
      <w:r>
        <w:rPr>
          <w:rStyle w:val="CommentReference"/>
        </w:rPr>
        <w:annotationRef/>
      </w:r>
      <w:r>
        <w:t>For expectation?</w:t>
      </w:r>
    </w:p>
  </w:comment>
  <w:comment w:id="6" w:author="Steven Travers" w:date="2022-04-27T12:57:00Z" w:initials="ST">
    <w:p w14:paraId="444CD4F9" w14:textId="6ACBB3F6" w:rsidR="004B7B98" w:rsidRDefault="004B7B98">
      <w:pPr>
        <w:pStyle w:val="CommentText"/>
      </w:pPr>
      <w:r>
        <w:rPr>
          <w:rStyle w:val="CommentReference"/>
        </w:rPr>
        <w:annotationRef/>
      </w:r>
      <w:r>
        <w:t>What are the different bars in the boxes?</w:t>
      </w:r>
    </w:p>
  </w:comment>
  <w:comment w:id="7" w:author="Steven Travers" w:date="2022-04-27T12:29:00Z" w:initials="ST">
    <w:p w14:paraId="60C0A10A" w14:textId="71040755" w:rsidR="00997A9E" w:rsidRDefault="00997A9E">
      <w:pPr>
        <w:pStyle w:val="CommentText"/>
      </w:pPr>
      <w:r>
        <w:rPr>
          <w:rStyle w:val="CommentReference"/>
        </w:rPr>
        <w:annotationRef/>
      </w:r>
      <w:r>
        <w:t>Why are they sorted in this order?</w:t>
      </w:r>
    </w:p>
  </w:comment>
  <w:comment w:id="8" w:author="Steven Travers" w:date="2022-04-27T16:19:00Z" w:initials="ST">
    <w:p w14:paraId="42BB5062" w14:textId="72EF43E5" w:rsidR="00C702C4" w:rsidRDefault="00C702C4">
      <w:pPr>
        <w:pStyle w:val="CommentText"/>
      </w:pPr>
      <w:r>
        <w:rPr>
          <w:rStyle w:val="CommentReference"/>
        </w:rPr>
        <w:annotationRef/>
      </w:r>
      <w:r>
        <w:t xml:space="preserve">Paired t test show </w:t>
      </w:r>
      <w:r w:rsidR="00765141">
        <w:t>significant difference in block A, then decreasingly so. Greenhouse effect?</w:t>
      </w:r>
    </w:p>
  </w:comment>
  <w:comment w:id="12" w:author="Steven Travers" w:date="2022-04-27T11:06:00Z" w:initials="ST">
    <w:p w14:paraId="34DF6BDF" w14:textId="21EC4A09" w:rsidR="005B11C6" w:rsidRDefault="005B11C6">
      <w:pPr>
        <w:pStyle w:val="CommentText"/>
      </w:pPr>
      <w:r>
        <w:rPr>
          <w:rStyle w:val="CommentReference"/>
        </w:rPr>
        <w:annotationRef/>
      </w:r>
      <w:r>
        <w:t>Rate? Activity?</w:t>
      </w:r>
    </w:p>
  </w:comment>
  <w:comment w:id="14" w:author="Steven Travers" w:date="2022-04-27T11:06:00Z" w:initials="ST">
    <w:p w14:paraId="1E6FDCF9" w14:textId="68BFCB56" w:rsidR="005B11C6" w:rsidRDefault="005B11C6">
      <w:pPr>
        <w:pStyle w:val="CommentText"/>
      </w:pPr>
      <w:r>
        <w:rPr>
          <w:rStyle w:val="CommentReference"/>
        </w:rPr>
        <w:annotationRef/>
      </w:r>
      <w:r>
        <w:t>This kind of thing should probably all be in the methods</w:t>
      </w:r>
    </w:p>
  </w:comment>
  <w:comment w:id="15" w:author="Emma Chandler" w:date="2022-05-06T13:41:00Z" w:initials="EC">
    <w:p w14:paraId="0DFF3F4C" w14:textId="77777777" w:rsidR="001B0E0B" w:rsidRDefault="001B0E0B" w:rsidP="00067775">
      <w:pPr>
        <w:pStyle w:val="CommentText"/>
      </w:pPr>
      <w:r>
        <w:rPr>
          <w:rStyle w:val="CommentReference"/>
        </w:rPr>
        <w:annotationRef/>
      </w:r>
      <w:r>
        <w:t>Should I include brief summary of methods at the beginning of each section?</w:t>
      </w:r>
    </w:p>
  </w:comment>
  <w:comment w:id="16" w:author="Emma Chandler" w:date="2022-05-06T13:43:00Z" w:initials="EC">
    <w:p w14:paraId="7875C73C" w14:textId="77777777" w:rsidR="00502EA5" w:rsidRDefault="00502EA5" w:rsidP="00590AF0">
      <w:pPr>
        <w:pStyle w:val="CommentText"/>
      </w:pPr>
      <w:r>
        <w:rPr>
          <w:rStyle w:val="CommentReference"/>
        </w:rPr>
        <w:annotationRef/>
      </w:r>
      <w:r>
        <w:t>Should I include a correlation section for sporophytic and gametophytic separately or should I put them together at the end?</w:t>
      </w:r>
    </w:p>
  </w:comment>
  <w:comment w:id="17" w:author="Steven Travers" w:date="2022-04-27T11:07:00Z" w:initials="ST">
    <w:p w14:paraId="20E88BE5" w14:textId="59694FE4" w:rsidR="005B11C6" w:rsidRDefault="005B11C6">
      <w:pPr>
        <w:pStyle w:val="CommentText"/>
      </w:pPr>
      <w:r>
        <w:rPr>
          <w:rStyle w:val="CommentReference"/>
        </w:rPr>
        <w:annotationRef/>
      </w:r>
      <w:r>
        <w:t>I think you should include table of results showing the loadings. Check out published papers that report on PCA.</w:t>
      </w:r>
    </w:p>
  </w:comment>
  <w:comment w:id="18" w:author="Emma Chandler" w:date="2022-05-06T13:41:00Z" w:initials="EC">
    <w:p w14:paraId="1E0D1337" w14:textId="77777777" w:rsidR="001B0E0B" w:rsidRDefault="001B0E0B" w:rsidP="002469D3">
      <w:pPr>
        <w:pStyle w:val="CommentText"/>
      </w:pPr>
      <w:r>
        <w:rPr>
          <w:rStyle w:val="CommentReference"/>
        </w:rPr>
        <w:annotationRef/>
      </w:r>
      <w:r>
        <w:t>Appendix or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52DDE7" w15:done="1"/>
  <w15:commentEx w15:paraId="537FD23A" w15:done="1"/>
  <w15:commentEx w15:paraId="4B3109C9" w15:done="0"/>
  <w15:commentEx w15:paraId="5C1CFFCA" w15:paraIdParent="4B3109C9" w15:done="0"/>
  <w15:commentEx w15:paraId="0B91D7F7" w15:done="0"/>
  <w15:commentEx w15:paraId="7B865083" w15:paraIdParent="0B91D7F7" w15:done="0"/>
  <w15:commentEx w15:paraId="444CD4F9" w15:done="1"/>
  <w15:commentEx w15:paraId="60C0A10A" w15:done="1"/>
  <w15:commentEx w15:paraId="42BB5062" w15:done="1"/>
  <w15:commentEx w15:paraId="34DF6BDF" w15:done="1"/>
  <w15:commentEx w15:paraId="1E6FDCF9" w15:done="0"/>
  <w15:commentEx w15:paraId="0DFF3F4C" w15:paraIdParent="1E6FDCF9" w15:done="0"/>
  <w15:commentEx w15:paraId="7875C73C" w15:done="0"/>
  <w15:commentEx w15:paraId="20E88BE5" w15:done="0"/>
  <w15:commentEx w15:paraId="1E0D1337" w15:paraIdParent="20E88B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3A33D" w16cex:dateUtc="2022-04-27T16:10:00Z"/>
  <w16cex:commentExtensible w16cex:durableId="2613B36A" w16cex:dateUtc="2022-04-27T17:19:00Z"/>
  <w16cex:commentExtensible w16cex:durableId="2613B20D" w16cex:dateUtc="2022-04-27T17:14:00Z"/>
  <w16cex:commentExtensible w16cex:durableId="261F7353" w16cex:dateUtc="2022-05-06T15:13:00Z"/>
  <w16cex:commentExtensible w16cex:durableId="261A4A07" w16cex:dateUtc="2022-05-02T17:16:00Z"/>
  <w16cex:commentExtensible w16cex:durableId="261F7395" w16cex:dateUtc="2022-05-06T15:14:00Z"/>
  <w16cex:commentExtensible w16cex:durableId="2613BC3B" w16cex:dateUtc="2022-04-27T17:57:00Z"/>
  <w16cex:commentExtensible w16cex:durableId="2613B59D" w16cex:dateUtc="2022-04-27T17:29:00Z"/>
  <w16cex:commentExtensible w16cex:durableId="2613EB7B" w16cex:dateUtc="2022-04-27T21:19:00Z"/>
  <w16cex:commentExtensible w16cex:durableId="2613A224" w16cex:dateUtc="2022-04-27T16:06:00Z"/>
  <w16cex:commentExtensible w16cex:durableId="2613A24B" w16cex:dateUtc="2022-04-27T16:06:00Z"/>
  <w16cex:commentExtensible w16cex:durableId="261FA40B" w16cex:dateUtc="2022-05-06T18:41:00Z"/>
  <w16cex:commentExtensible w16cex:durableId="261FA494" w16cex:dateUtc="2022-05-06T18:43:00Z"/>
  <w16cex:commentExtensible w16cex:durableId="2613A278" w16cex:dateUtc="2022-04-27T16:07:00Z"/>
  <w16cex:commentExtensible w16cex:durableId="261FA41B" w16cex:dateUtc="2022-05-06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52DDE7" w16cid:durableId="2613A33D"/>
  <w16cid:commentId w16cid:paraId="537FD23A" w16cid:durableId="2613B36A"/>
  <w16cid:commentId w16cid:paraId="4B3109C9" w16cid:durableId="2613B20D"/>
  <w16cid:commentId w16cid:paraId="5C1CFFCA" w16cid:durableId="261F7353"/>
  <w16cid:commentId w16cid:paraId="0B91D7F7" w16cid:durableId="261A4A07"/>
  <w16cid:commentId w16cid:paraId="7B865083" w16cid:durableId="261F7395"/>
  <w16cid:commentId w16cid:paraId="444CD4F9" w16cid:durableId="2613BC3B"/>
  <w16cid:commentId w16cid:paraId="60C0A10A" w16cid:durableId="2613B59D"/>
  <w16cid:commentId w16cid:paraId="42BB5062" w16cid:durableId="2613EB7B"/>
  <w16cid:commentId w16cid:paraId="34DF6BDF" w16cid:durableId="2613A224"/>
  <w16cid:commentId w16cid:paraId="1E6FDCF9" w16cid:durableId="2613A24B"/>
  <w16cid:commentId w16cid:paraId="0DFF3F4C" w16cid:durableId="261FA40B"/>
  <w16cid:commentId w16cid:paraId="7875C73C" w16cid:durableId="261FA494"/>
  <w16cid:commentId w16cid:paraId="20E88BE5" w16cid:durableId="2613A278"/>
  <w16cid:commentId w16cid:paraId="1E0D1337" w16cid:durableId="261FA4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65B6E"/>
    <w:multiLevelType w:val="hybridMultilevel"/>
    <w:tmpl w:val="524A3F62"/>
    <w:lvl w:ilvl="0" w:tplc="D29C4EE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8360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3F"/>
    <w:rsid w:val="00007914"/>
    <w:rsid w:val="00023A18"/>
    <w:rsid w:val="00033DFE"/>
    <w:rsid w:val="00044AC9"/>
    <w:rsid w:val="0006203F"/>
    <w:rsid w:val="0009685D"/>
    <w:rsid w:val="000F540E"/>
    <w:rsid w:val="00126606"/>
    <w:rsid w:val="00163DFE"/>
    <w:rsid w:val="00190F92"/>
    <w:rsid w:val="001B0E0B"/>
    <w:rsid w:val="001C37A2"/>
    <w:rsid w:val="001D1A7A"/>
    <w:rsid w:val="001D4F99"/>
    <w:rsid w:val="001E2380"/>
    <w:rsid w:val="00206E12"/>
    <w:rsid w:val="00213F89"/>
    <w:rsid w:val="002250F8"/>
    <w:rsid w:val="002268D1"/>
    <w:rsid w:val="00230168"/>
    <w:rsid w:val="00235A83"/>
    <w:rsid w:val="002431A3"/>
    <w:rsid w:val="00265AE6"/>
    <w:rsid w:val="002733F8"/>
    <w:rsid w:val="002800E7"/>
    <w:rsid w:val="002B3C3A"/>
    <w:rsid w:val="002D31A0"/>
    <w:rsid w:val="003555BD"/>
    <w:rsid w:val="00372E36"/>
    <w:rsid w:val="00390369"/>
    <w:rsid w:val="00391D66"/>
    <w:rsid w:val="003C72DB"/>
    <w:rsid w:val="003D6F16"/>
    <w:rsid w:val="003E1C14"/>
    <w:rsid w:val="003E5AC9"/>
    <w:rsid w:val="003E68CA"/>
    <w:rsid w:val="0042146A"/>
    <w:rsid w:val="0043703B"/>
    <w:rsid w:val="00457587"/>
    <w:rsid w:val="00484D0C"/>
    <w:rsid w:val="004B63D9"/>
    <w:rsid w:val="004B71FF"/>
    <w:rsid w:val="004B7B98"/>
    <w:rsid w:val="004E58D7"/>
    <w:rsid w:val="00502EA5"/>
    <w:rsid w:val="00527D26"/>
    <w:rsid w:val="0053305B"/>
    <w:rsid w:val="0053757B"/>
    <w:rsid w:val="0058234E"/>
    <w:rsid w:val="00582E0B"/>
    <w:rsid w:val="00585892"/>
    <w:rsid w:val="00587A5F"/>
    <w:rsid w:val="005B11C6"/>
    <w:rsid w:val="00601206"/>
    <w:rsid w:val="00615E45"/>
    <w:rsid w:val="006316BD"/>
    <w:rsid w:val="00645C6A"/>
    <w:rsid w:val="0065183B"/>
    <w:rsid w:val="006A0560"/>
    <w:rsid w:val="006A62AB"/>
    <w:rsid w:val="006E260B"/>
    <w:rsid w:val="007029D5"/>
    <w:rsid w:val="00716E17"/>
    <w:rsid w:val="00765141"/>
    <w:rsid w:val="00790627"/>
    <w:rsid w:val="00792212"/>
    <w:rsid w:val="007A4BBF"/>
    <w:rsid w:val="007F0F54"/>
    <w:rsid w:val="007F3B1C"/>
    <w:rsid w:val="00805A0C"/>
    <w:rsid w:val="00822A2B"/>
    <w:rsid w:val="00832B3F"/>
    <w:rsid w:val="00860D32"/>
    <w:rsid w:val="0087101A"/>
    <w:rsid w:val="008A0EE7"/>
    <w:rsid w:val="008C0AF0"/>
    <w:rsid w:val="008D7BA9"/>
    <w:rsid w:val="008E2580"/>
    <w:rsid w:val="008F2B7D"/>
    <w:rsid w:val="00905031"/>
    <w:rsid w:val="009245C6"/>
    <w:rsid w:val="00934421"/>
    <w:rsid w:val="00975C4A"/>
    <w:rsid w:val="0098181A"/>
    <w:rsid w:val="009876EC"/>
    <w:rsid w:val="00997A9E"/>
    <w:rsid w:val="009B79A8"/>
    <w:rsid w:val="009D1D5F"/>
    <w:rsid w:val="009D36BF"/>
    <w:rsid w:val="00A10211"/>
    <w:rsid w:val="00A373CC"/>
    <w:rsid w:val="00A375E9"/>
    <w:rsid w:val="00A37C52"/>
    <w:rsid w:val="00A66A72"/>
    <w:rsid w:val="00AA0EBB"/>
    <w:rsid w:val="00AE690A"/>
    <w:rsid w:val="00B13311"/>
    <w:rsid w:val="00B20E30"/>
    <w:rsid w:val="00B43148"/>
    <w:rsid w:val="00B85C6A"/>
    <w:rsid w:val="00B91861"/>
    <w:rsid w:val="00BD7E31"/>
    <w:rsid w:val="00C14F0E"/>
    <w:rsid w:val="00C171DD"/>
    <w:rsid w:val="00C21DF8"/>
    <w:rsid w:val="00C66FF1"/>
    <w:rsid w:val="00C702C4"/>
    <w:rsid w:val="00C712D5"/>
    <w:rsid w:val="00C74FEC"/>
    <w:rsid w:val="00C84B10"/>
    <w:rsid w:val="00C96CB4"/>
    <w:rsid w:val="00CB755E"/>
    <w:rsid w:val="00CC54CF"/>
    <w:rsid w:val="00CF6D78"/>
    <w:rsid w:val="00D157F7"/>
    <w:rsid w:val="00D500D7"/>
    <w:rsid w:val="00D9578C"/>
    <w:rsid w:val="00DC6429"/>
    <w:rsid w:val="00DF68D2"/>
    <w:rsid w:val="00E240D9"/>
    <w:rsid w:val="00E2503A"/>
    <w:rsid w:val="00E60519"/>
    <w:rsid w:val="00E8043E"/>
    <w:rsid w:val="00E80AC2"/>
    <w:rsid w:val="00EA09FC"/>
    <w:rsid w:val="00EA7091"/>
    <w:rsid w:val="00EB206D"/>
    <w:rsid w:val="00EC4E35"/>
    <w:rsid w:val="00EE1253"/>
    <w:rsid w:val="00F26035"/>
    <w:rsid w:val="00F32BA8"/>
    <w:rsid w:val="00F57DEE"/>
    <w:rsid w:val="00F61E2F"/>
    <w:rsid w:val="00F64827"/>
    <w:rsid w:val="00F70A0A"/>
    <w:rsid w:val="00F7654F"/>
    <w:rsid w:val="00F95488"/>
    <w:rsid w:val="00FA25FC"/>
    <w:rsid w:val="00FA7B5D"/>
    <w:rsid w:val="00FA7E25"/>
    <w:rsid w:val="00FB1F79"/>
    <w:rsid w:val="00FB27B9"/>
    <w:rsid w:val="00FD189B"/>
    <w:rsid w:val="00FD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C032"/>
  <w15:chartTrackingRefBased/>
  <w15:docId w15:val="{7D836686-9FD8-4525-B752-EB0FF4B6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D5"/>
    <w:pPr>
      <w:ind w:left="720"/>
      <w:contextualSpacing/>
    </w:pPr>
  </w:style>
  <w:style w:type="character" w:styleId="CommentReference">
    <w:name w:val="annotation reference"/>
    <w:basedOn w:val="DefaultParagraphFont"/>
    <w:uiPriority w:val="99"/>
    <w:semiHidden/>
    <w:unhideWhenUsed/>
    <w:rsid w:val="005B11C6"/>
    <w:rPr>
      <w:sz w:val="16"/>
      <w:szCs w:val="16"/>
    </w:rPr>
  </w:style>
  <w:style w:type="paragraph" w:styleId="CommentText">
    <w:name w:val="annotation text"/>
    <w:basedOn w:val="Normal"/>
    <w:link w:val="CommentTextChar"/>
    <w:uiPriority w:val="99"/>
    <w:unhideWhenUsed/>
    <w:rsid w:val="005B11C6"/>
    <w:pPr>
      <w:spacing w:line="240" w:lineRule="auto"/>
    </w:pPr>
    <w:rPr>
      <w:sz w:val="20"/>
      <w:szCs w:val="20"/>
    </w:rPr>
  </w:style>
  <w:style w:type="character" w:customStyle="1" w:styleId="CommentTextChar">
    <w:name w:val="Comment Text Char"/>
    <w:basedOn w:val="DefaultParagraphFont"/>
    <w:link w:val="CommentText"/>
    <w:uiPriority w:val="99"/>
    <w:rsid w:val="005B11C6"/>
    <w:rPr>
      <w:sz w:val="20"/>
      <w:szCs w:val="20"/>
    </w:rPr>
  </w:style>
  <w:style w:type="paragraph" w:styleId="CommentSubject">
    <w:name w:val="annotation subject"/>
    <w:basedOn w:val="CommentText"/>
    <w:next w:val="CommentText"/>
    <w:link w:val="CommentSubjectChar"/>
    <w:uiPriority w:val="99"/>
    <w:semiHidden/>
    <w:unhideWhenUsed/>
    <w:rsid w:val="005B11C6"/>
    <w:rPr>
      <w:b/>
      <w:bCs/>
    </w:rPr>
  </w:style>
  <w:style w:type="character" w:customStyle="1" w:styleId="CommentSubjectChar">
    <w:name w:val="Comment Subject Char"/>
    <w:basedOn w:val="CommentTextChar"/>
    <w:link w:val="CommentSubject"/>
    <w:uiPriority w:val="99"/>
    <w:semiHidden/>
    <w:rsid w:val="005B11C6"/>
    <w:rPr>
      <w:b/>
      <w:bCs/>
      <w:sz w:val="20"/>
      <w:szCs w:val="20"/>
    </w:rPr>
  </w:style>
  <w:style w:type="paragraph" w:styleId="BalloonText">
    <w:name w:val="Balloon Text"/>
    <w:basedOn w:val="Normal"/>
    <w:link w:val="BalloonTextChar"/>
    <w:uiPriority w:val="99"/>
    <w:semiHidden/>
    <w:unhideWhenUsed/>
    <w:rsid w:val="005B1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1C6"/>
    <w:rPr>
      <w:rFonts w:ascii="Segoe UI" w:hAnsi="Segoe UI" w:cs="Segoe UI"/>
      <w:sz w:val="18"/>
      <w:szCs w:val="18"/>
    </w:rPr>
  </w:style>
  <w:style w:type="paragraph" w:styleId="Revision">
    <w:name w:val="Revision"/>
    <w:hidden/>
    <w:uiPriority w:val="99"/>
    <w:semiHidden/>
    <w:rsid w:val="000F54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08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610F3-E70C-4B09-A192-2BA5B2C33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4</cp:revision>
  <dcterms:created xsi:type="dcterms:W3CDTF">2022-05-06T16:11:00Z</dcterms:created>
  <dcterms:modified xsi:type="dcterms:W3CDTF">2022-05-06T18:43:00Z</dcterms:modified>
</cp:coreProperties>
</file>