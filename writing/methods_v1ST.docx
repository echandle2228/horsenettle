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374D1" w14:textId="71E1CB6F" w:rsidR="00961956" w:rsidRDefault="00961956">
      <w:pPr>
        <w:rPr>
          <w:rFonts w:ascii="Times New Roman" w:hAnsi="Times New Roman" w:cs="Times New Roman"/>
          <w:b/>
          <w:bCs/>
        </w:rPr>
      </w:pPr>
      <w:r>
        <w:rPr>
          <w:rFonts w:ascii="Times New Roman" w:hAnsi="Times New Roman" w:cs="Times New Roman"/>
          <w:b/>
          <w:bCs/>
        </w:rPr>
        <w:t>Methods</w:t>
      </w:r>
    </w:p>
    <w:p w14:paraId="079CBB68" w14:textId="3406E88A" w:rsidR="00DC2A54" w:rsidRDefault="00DC2A54">
      <w:pPr>
        <w:rPr>
          <w:rFonts w:ascii="Times New Roman" w:hAnsi="Times New Roman" w:cs="Times New Roman"/>
          <w:b/>
          <w:bCs/>
          <w:i/>
          <w:iCs/>
        </w:rPr>
      </w:pPr>
      <w:r>
        <w:rPr>
          <w:rFonts w:ascii="Times New Roman" w:hAnsi="Times New Roman" w:cs="Times New Roman"/>
          <w:b/>
          <w:bCs/>
          <w:i/>
          <w:iCs/>
        </w:rPr>
        <w:t>Plant Collection</w:t>
      </w:r>
    </w:p>
    <w:p w14:paraId="060015FF" w14:textId="60363052" w:rsidR="00B3335F" w:rsidRDefault="0077174E" w:rsidP="002D1B40">
      <w:pPr>
        <w:ind w:firstLine="720"/>
        <w:rPr>
          <w:rFonts w:ascii="Times New Roman" w:hAnsi="Times New Roman" w:cs="Times New Roman"/>
        </w:rPr>
      </w:pPr>
      <w:bookmarkStart w:id="0" w:name="_Hlk102832630"/>
      <w:r>
        <w:rPr>
          <w:rFonts w:ascii="Times New Roman" w:hAnsi="Times New Roman" w:cs="Times New Roman"/>
          <w:i/>
          <w:iCs/>
        </w:rPr>
        <w:t xml:space="preserve">Solanum </w:t>
      </w:r>
      <w:proofErr w:type="spellStart"/>
      <w:r>
        <w:rPr>
          <w:rFonts w:ascii="Times New Roman" w:hAnsi="Times New Roman" w:cs="Times New Roman"/>
          <w:i/>
          <w:iCs/>
        </w:rPr>
        <w:t>carolinense</w:t>
      </w:r>
      <w:proofErr w:type="spellEnd"/>
      <w:r>
        <w:rPr>
          <w:rFonts w:ascii="Times New Roman" w:hAnsi="Times New Roman" w:cs="Times New Roman"/>
          <w:i/>
          <w:iCs/>
        </w:rPr>
        <w:t xml:space="preserve"> </w:t>
      </w:r>
      <w:r>
        <w:rPr>
          <w:rFonts w:ascii="Times New Roman" w:hAnsi="Times New Roman" w:cs="Times New Roman"/>
        </w:rPr>
        <w:t xml:space="preserve">plants from three populations in </w:t>
      </w:r>
      <w:r w:rsidR="000B49C8">
        <w:rPr>
          <w:rFonts w:ascii="Times New Roman" w:hAnsi="Times New Roman" w:cs="Times New Roman"/>
        </w:rPr>
        <w:t xml:space="preserve">Texas </w:t>
      </w:r>
      <w:r>
        <w:rPr>
          <w:rFonts w:ascii="Times New Roman" w:hAnsi="Times New Roman" w:cs="Times New Roman"/>
        </w:rPr>
        <w:t xml:space="preserve">and two populations in </w:t>
      </w:r>
      <w:r w:rsidR="000B49C8">
        <w:rPr>
          <w:rFonts w:ascii="Times New Roman" w:hAnsi="Times New Roman" w:cs="Times New Roman"/>
        </w:rPr>
        <w:t>Minnesota</w:t>
      </w:r>
      <w:r>
        <w:rPr>
          <w:rFonts w:ascii="Times New Roman" w:hAnsi="Times New Roman" w:cs="Times New Roman"/>
        </w:rPr>
        <w:t xml:space="preserve"> were collected </w:t>
      </w:r>
      <w:r w:rsidR="001C65EC">
        <w:rPr>
          <w:rFonts w:ascii="Times New Roman" w:hAnsi="Times New Roman" w:cs="Times New Roman"/>
        </w:rPr>
        <w:t>between October 2019 and August 2020</w:t>
      </w:r>
      <w:r w:rsidR="00B971A5">
        <w:rPr>
          <w:rFonts w:ascii="Times New Roman" w:hAnsi="Times New Roman" w:cs="Times New Roman"/>
        </w:rPr>
        <w:t xml:space="preserve">. </w:t>
      </w:r>
      <w:r>
        <w:rPr>
          <w:rFonts w:ascii="Times New Roman" w:hAnsi="Times New Roman" w:cs="Times New Roman"/>
        </w:rPr>
        <w:t>The three southern populations were from Colin County</w:t>
      </w:r>
      <w:r w:rsidR="00B971A5">
        <w:rPr>
          <w:rFonts w:ascii="Times New Roman" w:hAnsi="Times New Roman" w:cs="Times New Roman"/>
        </w:rPr>
        <w:t xml:space="preserve">, </w:t>
      </w:r>
      <w:r>
        <w:rPr>
          <w:rFonts w:ascii="Times New Roman" w:hAnsi="Times New Roman" w:cs="Times New Roman"/>
        </w:rPr>
        <w:t xml:space="preserve">Texas </w:t>
      </w:r>
      <w:r w:rsidR="000B49C8">
        <w:rPr>
          <w:rFonts w:ascii="Times New Roman" w:hAnsi="Times New Roman" w:cs="Times New Roman"/>
        </w:rPr>
        <w:t xml:space="preserve">near </w:t>
      </w:r>
      <w:r w:rsidR="00A7603A">
        <w:rPr>
          <w:rFonts w:ascii="Times New Roman" w:hAnsi="Times New Roman" w:cs="Times New Roman"/>
        </w:rPr>
        <w:t>McKinney</w:t>
      </w:r>
      <w:r w:rsidR="000B49C8">
        <w:rPr>
          <w:rFonts w:ascii="Times New Roman" w:hAnsi="Times New Roman" w:cs="Times New Roman"/>
        </w:rPr>
        <w:t xml:space="preserve"> (</w:t>
      </w:r>
      <w:r w:rsidRPr="002D1B40">
        <w:rPr>
          <w:rFonts w:ascii="Times New Roman" w:hAnsi="Times New Roman" w:cs="Times New Roman"/>
          <w:u w:val="single"/>
        </w:rPr>
        <w:t>Oil Patch</w:t>
      </w:r>
      <w:r w:rsidR="00A7603A">
        <w:rPr>
          <w:rFonts w:ascii="Times New Roman" w:hAnsi="Times New Roman" w:cs="Times New Roman"/>
        </w:rPr>
        <w:t>:</w:t>
      </w:r>
      <w:r w:rsidR="000B49C8">
        <w:rPr>
          <w:rFonts w:ascii="Times New Roman" w:hAnsi="Times New Roman" w:cs="Times New Roman"/>
        </w:rPr>
        <w:t xml:space="preserve"> </w:t>
      </w:r>
      <w:r w:rsidR="00A7603A" w:rsidRPr="00A7603A">
        <w:rPr>
          <w:rFonts w:ascii="Times New Roman" w:hAnsi="Times New Roman" w:cs="Times New Roman"/>
        </w:rPr>
        <w:t>33.17346</w:t>
      </w:r>
      <w:r w:rsidR="00A7603A">
        <w:rPr>
          <w:rFonts w:ascii="Times New Roman" w:hAnsi="Times New Roman" w:cs="Times New Roman"/>
        </w:rPr>
        <w:t xml:space="preserve">5 N, </w:t>
      </w:r>
      <w:r w:rsidR="00A7603A" w:rsidRPr="00A7603A">
        <w:rPr>
          <w:rFonts w:ascii="Times New Roman" w:hAnsi="Times New Roman" w:cs="Times New Roman"/>
        </w:rPr>
        <w:t>-96.615402</w:t>
      </w:r>
      <w:r w:rsidR="00A7603A">
        <w:rPr>
          <w:rFonts w:ascii="Times New Roman" w:hAnsi="Times New Roman" w:cs="Times New Roman"/>
        </w:rPr>
        <w:t xml:space="preserve"> W;</w:t>
      </w:r>
      <w:r>
        <w:rPr>
          <w:rFonts w:ascii="Times New Roman" w:hAnsi="Times New Roman" w:cs="Times New Roman"/>
        </w:rPr>
        <w:t xml:space="preserve"> </w:t>
      </w:r>
      <w:r w:rsidRPr="002D1B40">
        <w:rPr>
          <w:rFonts w:ascii="Times New Roman" w:hAnsi="Times New Roman" w:cs="Times New Roman"/>
          <w:u w:val="single"/>
        </w:rPr>
        <w:t>Reserve</w:t>
      </w:r>
      <w:r w:rsidR="00A7603A">
        <w:rPr>
          <w:rFonts w:ascii="Times New Roman" w:hAnsi="Times New Roman" w:cs="Times New Roman"/>
        </w:rPr>
        <w:t xml:space="preserve">: </w:t>
      </w:r>
      <w:r w:rsidR="00A7603A" w:rsidRPr="00A7603A">
        <w:rPr>
          <w:rFonts w:ascii="Times New Roman" w:hAnsi="Times New Roman" w:cs="Times New Roman"/>
        </w:rPr>
        <w:t>33.159962</w:t>
      </w:r>
      <w:r w:rsidR="00A7603A">
        <w:rPr>
          <w:rFonts w:ascii="Times New Roman" w:hAnsi="Times New Roman" w:cs="Times New Roman"/>
        </w:rPr>
        <w:t xml:space="preserve"> N, </w:t>
      </w:r>
      <w:r w:rsidR="00A7603A" w:rsidRPr="00A7603A">
        <w:rPr>
          <w:rFonts w:ascii="Times New Roman" w:hAnsi="Times New Roman" w:cs="Times New Roman"/>
        </w:rPr>
        <w:t>-96.619011</w:t>
      </w:r>
      <w:r w:rsidR="00A7603A">
        <w:rPr>
          <w:rFonts w:ascii="Times New Roman" w:hAnsi="Times New Roman" w:cs="Times New Roman"/>
        </w:rPr>
        <w:t xml:space="preserve"> W;</w:t>
      </w:r>
      <w:r>
        <w:rPr>
          <w:rFonts w:ascii="Times New Roman" w:hAnsi="Times New Roman" w:cs="Times New Roman"/>
        </w:rPr>
        <w:t xml:space="preserve"> and </w:t>
      </w:r>
      <w:r w:rsidRPr="002D1B40">
        <w:rPr>
          <w:rFonts w:ascii="Times New Roman" w:hAnsi="Times New Roman" w:cs="Times New Roman"/>
          <w:u w:val="single"/>
        </w:rPr>
        <w:t>Cemetery</w:t>
      </w:r>
      <w:r w:rsidR="00A7603A">
        <w:rPr>
          <w:rFonts w:ascii="Times New Roman" w:hAnsi="Times New Roman" w:cs="Times New Roman"/>
        </w:rPr>
        <w:t xml:space="preserve">: </w:t>
      </w:r>
      <w:r w:rsidR="00A7603A" w:rsidRPr="00A7603A">
        <w:rPr>
          <w:rFonts w:ascii="Times New Roman" w:hAnsi="Times New Roman" w:cs="Times New Roman"/>
        </w:rPr>
        <w:t>33.173672,</w:t>
      </w:r>
      <w:r w:rsidR="00A7603A">
        <w:rPr>
          <w:rFonts w:ascii="Times New Roman" w:hAnsi="Times New Roman" w:cs="Times New Roman"/>
        </w:rPr>
        <w:t xml:space="preserve"> </w:t>
      </w:r>
      <w:r w:rsidR="00A7603A" w:rsidRPr="00A7603A">
        <w:rPr>
          <w:rFonts w:ascii="Times New Roman" w:hAnsi="Times New Roman" w:cs="Times New Roman"/>
        </w:rPr>
        <w:t>-96.615096</w:t>
      </w:r>
      <w:r w:rsidR="00A7603A">
        <w:rPr>
          <w:rFonts w:ascii="Times New Roman" w:hAnsi="Times New Roman" w:cs="Times New Roman"/>
        </w:rPr>
        <w:t xml:space="preserve"> W). </w:t>
      </w:r>
      <w:r>
        <w:rPr>
          <w:rFonts w:ascii="Times New Roman" w:hAnsi="Times New Roman" w:cs="Times New Roman"/>
        </w:rPr>
        <w:t xml:space="preserve"> </w:t>
      </w:r>
      <w:r w:rsidR="009F3108">
        <w:rPr>
          <w:rFonts w:ascii="Times New Roman" w:hAnsi="Times New Roman" w:cs="Times New Roman"/>
        </w:rPr>
        <w:t xml:space="preserve">Each population consisted of between 10 and 50 plants in the fruiting stage of their life history. The Reserve population was located approximately 1.5 km from the Oil Patch and Cemetery populations which were adjacent to each other (Figure </w:t>
      </w:r>
      <w:commentRangeStart w:id="1"/>
      <w:r w:rsidR="009F3108">
        <w:rPr>
          <w:rFonts w:ascii="Times New Roman" w:hAnsi="Times New Roman" w:cs="Times New Roman"/>
        </w:rPr>
        <w:t>1</w:t>
      </w:r>
      <w:commentRangeEnd w:id="1"/>
      <w:r w:rsidR="006D20EB">
        <w:rPr>
          <w:rStyle w:val="CommentReference"/>
        </w:rPr>
        <w:commentReference w:id="1"/>
      </w:r>
      <w:r w:rsidR="009F3108">
        <w:rPr>
          <w:rFonts w:ascii="Times New Roman" w:hAnsi="Times New Roman" w:cs="Times New Roman"/>
        </w:rPr>
        <w:t xml:space="preserve">). </w:t>
      </w:r>
      <w:r w:rsidR="00B971A5">
        <w:rPr>
          <w:rFonts w:ascii="Times New Roman" w:hAnsi="Times New Roman" w:cs="Times New Roman"/>
        </w:rPr>
        <w:t xml:space="preserve">The two populations from the north were from Houston County, Minnesota and from here on will be referred to as plants from the northern region or </w:t>
      </w:r>
      <w:r w:rsidR="00B971A5" w:rsidRPr="002D1B40">
        <w:rPr>
          <w:rFonts w:ascii="Times New Roman" w:hAnsi="Times New Roman" w:cs="Times New Roman"/>
          <w:u w:val="single"/>
        </w:rPr>
        <w:t>Prairie Island</w:t>
      </w:r>
      <w:r w:rsidR="00B971A5">
        <w:rPr>
          <w:rFonts w:ascii="Times New Roman" w:hAnsi="Times New Roman" w:cs="Times New Roman"/>
        </w:rPr>
        <w:t xml:space="preserve"> </w:t>
      </w:r>
      <w:r w:rsidR="00B3335F">
        <w:rPr>
          <w:rFonts w:ascii="Times New Roman" w:hAnsi="Times New Roman" w:cs="Times New Roman"/>
        </w:rPr>
        <w:t>(</w:t>
      </w:r>
      <w:r w:rsidR="00B3335F" w:rsidRPr="00B3335F">
        <w:rPr>
          <w:rFonts w:ascii="Times New Roman" w:hAnsi="Times New Roman" w:cs="Times New Roman"/>
        </w:rPr>
        <w:t>44.07959</w:t>
      </w:r>
      <w:r w:rsidR="00B3335F">
        <w:rPr>
          <w:rFonts w:ascii="Times New Roman" w:hAnsi="Times New Roman" w:cs="Times New Roman"/>
        </w:rPr>
        <w:t xml:space="preserve"> N, </w:t>
      </w:r>
      <w:r w:rsidR="00B3335F" w:rsidRPr="00B3335F">
        <w:rPr>
          <w:rFonts w:ascii="Times New Roman" w:hAnsi="Times New Roman" w:cs="Times New Roman"/>
        </w:rPr>
        <w:t>-91.684545</w:t>
      </w:r>
      <w:r w:rsidR="00B3335F">
        <w:rPr>
          <w:rFonts w:ascii="Times New Roman" w:hAnsi="Times New Roman" w:cs="Times New Roman"/>
        </w:rPr>
        <w:t xml:space="preserve"> W) </w:t>
      </w:r>
      <w:r w:rsidR="00B971A5">
        <w:rPr>
          <w:rFonts w:ascii="Times New Roman" w:hAnsi="Times New Roman" w:cs="Times New Roman"/>
        </w:rPr>
        <w:t xml:space="preserve">and </w:t>
      </w:r>
      <w:r w:rsidR="00B971A5" w:rsidRPr="002D1B40">
        <w:rPr>
          <w:rFonts w:ascii="Times New Roman" w:hAnsi="Times New Roman" w:cs="Times New Roman"/>
          <w:u w:val="single"/>
        </w:rPr>
        <w:t>Frontenac</w:t>
      </w:r>
      <w:r w:rsidR="00B3335F" w:rsidRPr="002D1B40">
        <w:rPr>
          <w:rFonts w:ascii="Times New Roman" w:hAnsi="Times New Roman" w:cs="Times New Roman"/>
        </w:rPr>
        <w:t xml:space="preserve"> </w:t>
      </w:r>
      <w:r w:rsidR="00B3335F">
        <w:rPr>
          <w:rFonts w:ascii="Times New Roman" w:hAnsi="Times New Roman" w:cs="Times New Roman"/>
        </w:rPr>
        <w:t>(</w:t>
      </w:r>
      <w:r w:rsidR="00B3335F" w:rsidRPr="00B3335F">
        <w:rPr>
          <w:rFonts w:ascii="Times New Roman" w:hAnsi="Times New Roman" w:cs="Times New Roman"/>
        </w:rPr>
        <w:t>44.523056</w:t>
      </w:r>
      <w:r w:rsidR="00B3335F">
        <w:rPr>
          <w:rFonts w:ascii="Times New Roman" w:hAnsi="Times New Roman" w:cs="Times New Roman"/>
        </w:rPr>
        <w:t xml:space="preserve"> N, </w:t>
      </w:r>
      <w:r w:rsidR="00B3335F" w:rsidRPr="00B3335F">
        <w:rPr>
          <w:rFonts w:ascii="Times New Roman" w:hAnsi="Times New Roman" w:cs="Times New Roman"/>
        </w:rPr>
        <w:t>-92.338611</w:t>
      </w:r>
      <w:r w:rsidR="00B3335F">
        <w:rPr>
          <w:rFonts w:ascii="Times New Roman" w:hAnsi="Times New Roman" w:cs="Times New Roman"/>
        </w:rPr>
        <w:t xml:space="preserve"> W)</w:t>
      </w:r>
      <w:r w:rsidR="00B971A5" w:rsidRPr="00B3335F">
        <w:rPr>
          <w:rFonts w:ascii="Times New Roman" w:hAnsi="Times New Roman" w:cs="Times New Roman"/>
        </w:rPr>
        <w:t>.</w:t>
      </w:r>
      <w:r w:rsidR="00B3335F">
        <w:rPr>
          <w:rFonts w:ascii="Times New Roman" w:hAnsi="Times New Roman" w:cs="Times New Roman"/>
        </w:rPr>
        <w:t xml:space="preserve"> </w:t>
      </w:r>
      <w:r w:rsidR="005966FD">
        <w:rPr>
          <w:rFonts w:ascii="Times New Roman" w:hAnsi="Times New Roman" w:cs="Times New Roman"/>
        </w:rPr>
        <w:t xml:space="preserve"> These populations are separated by approximately 50 miles (Figure 2).</w:t>
      </w:r>
    </w:p>
    <w:p w14:paraId="285C2B09" w14:textId="1496093B" w:rsidR="005966FD" w:rsidRDefault="005966FD" w:rsidP="002D1B40">
      <w:pPr>
        <w:ind w:firstLine="720"/>
        <w:rPr>
          <w:rFonts w:ascii="Times New Roman" w:hAnsi="Times New Roman" w:cs="Times New Roman"/>
        </w:rPr>
      </w:pPr>
      <w:r>
        <w:rPr>
          <w:rFonts w:ascii="Times New Roman" w:hAnsi="Times New Roman" w:cs="Times New Roman"/>
        </w:rPr>
        <w:t xml:space="preserve">(Insert a paragraph about how plants were collected and potted prior to the experiment: individual plants in the field were sampled with a minimum inter-plant distance of 1 m, rhizomes were dug up – minimum size10 cm- and placed in </w:t>
      </w:r>
      <w:proofErr w:type="spellStart"/>
      <w:r>
        <w:rPr>
          <w:rFonts w:ascii="Times New Roman" w:hAnsi="Times New Roman" w:cs="Times New Roman"/>
        </w:rPr>
        <w:t>ziploc</w:t>
      </w:r>
      <w:proofErr w:type="spellEnd"/>
      <w:r>
        <w:rPr>
          <w:rFonts w:ascii="Times New Roman" w:hAnsi="Times New Roman" w:cs="Times New Roman"/>
        </w:rPr>
        <w:t xml:space="preserve"> bags, labelled and placed in cooler with blue ice, shipped to Fargo with blue ice then placed in refrigerator, </w:t>
      </w:r>
      <w:r w:rsidR="00126C0F">
        <w:rPr>
          <w:rFonts w:ascii="Times New Roman" w:hAnsi="Times New Roman" w:cs="Times New Roman"/>
        </w:rPr>
        <w:t>………………………..</w:t>
      </w:r>
    </w:p>
    <w:p w14:paraId="796DFC43" w14:textId="77777777" w:rsidR="00B3335F" w:rsidRDefault="00B3335F" w:rsidP="002D1B40">
      <w:pPr>
        <w:ind w:firstLine="720"/>
        <w:rPr>
          <w:rFonts w:ascii="Times New Roman" w:hAnsi="Times New Roman" w:cs="Times New Roman"/>
        </w:rPr>
      </w:pPr>
    </w:p>
    <w:p w14:paraId="0813D273" w14:textId="4C587ADB" w:rsidR="00DC2A54" w:rsidRPr="0077174E" w:rsidRDefault="00B971A5" w:rsidP="002D1B40">
      <w:pPr>
        <w:ind w:firstLine="720"/>
        <w:rPr>
          <w:rFonts w:ascii="Times New Roman" w:hAnsi="Times New Roman" w:cs="Times New Roman"/>
        </w:rPr>
      </w:pPr>
      <w:r>
        <w:rPr>
          <w:rFonts w:ascii="Times New Roman" w:hAnsi="Times New Roman" w:cs="Times New Roman"/>
        </w:rPr>
        <w:t xml:space="preserve"> In Colin County TX, the average monthly low temperature is </w:t>
      </w:r>
      <w:r w:rsidR="00BD4363">
        <w:rPr>
          <w:rFonts w:ascii="Times New Roman" w:hAnsi="Times New Roman" w:cs="Times New Roman"/>
        </w:rPr>
        <w:t>18°C (65°F)</w:t>
      </w:r>
      <w:r>
        <w:rPr>
          <w:rFonts w:ascii="Times New Roman" w:hAnsi="Times New Roman" w:cs="Times New Roman"/>
        </w:rPr>
        <w:t xml:space="preserve"> and the average monthly high is </w:t>
      </w:r>
      <w:r w:rsidR="00BD4363">
        <w:rPr>
          <w:rFonts w:ascii="Times New Roman" w:hAnsi="Times New Roman" w:cs="Times New Roman"/>
        </w:rPr>
        <w:t>43°C (111°F)</w:t>
      </w:r>
      <w:r>
        <w:rPr>
          <w:rFonts w:ascii="Times New Roman" w:hAnsi="Times New Roman" w:cs="Times New Roman"/>
        </w:rPr>
        <w:t xml:space="preserve">. In Houston County, MN, the average, the average monthly low temperature is </w:t>
      </w:r>
      <w:r w:rsidR="00BD4363">
        <w:rPr>
          <w:rFonts w:ascii="Times New Roman" w:hAnsi="Times New Roman" w:cs="Times New Roman"/>
        </w:rPr>
        <w:t>-14°C (7°F)</w:t>
      </w:r>
      <w:r>
        <w:rPr>
          <w:rFonts w:ascii="Times New Roman" w:hAnsi="Times New Roman" w:cs="Times New Roman"/>
        </w:rPr>
        <w:t xml:space="preserve"> and the average monthly high is</w:t>
      </w:r>
      <w:r w:rsidR="00BD4363">
        <w:rPr>
          <w:rFonts w:ascii="Times New Roman" w:hAnsi="Times New Roman" w:cs="Times New Roman"/>
        </w:rPr>
        <w:t xml:space="preserve"> 29°C (85°F)</w:t>
      </w:r>
      <w:r>
        <w:rPr>
          <w:rFonts w:ascii="Times New Roman" w:hAnsi="Times New Roman" w:cs="Times New Roman"/>
        </w:rPr>
        <w:t>.</w:t>
      </w:r>
    </w:p>
    <w:bookmarkEnd w:id="0"/>
    <w:p w14:paraId="0CC852C6" w14:textId="7FF73A4C" w:rsidR="00DC2A54" w:rsidRDefault="00676B63" w:rsidP="002D1B40">
      <w:pPr>
        <w:ind w:firstLine="720"/>
        <w:rPr>
          <w:rFonts w:ascii="Times New Roman" w:hAnsi="Times New Roman" w:cs="Times New Roman"/>
          <w:b/>
          <w:bCs/>
          <w:i/>
          <w:iCs/>
        </w:rPr>
      </w:pPr>
      <w:r>
        <w:rPr>
          <w:rFonts w:ascii="Times New Roman" w:hAnsi="Times New Roman" w:cs="Times New Roman"/>
          <w:b/>
          <w:bCs/>
          <w:i/>
          <w:iCs/>
        </w:rPr>
        <w:t>Greenhouse Design</w:t>
      </w:r>
    </w:p>
    <w:p w14:paraId="5A2366BD" w14:textId="1CBB2C24" w:rsidR="00DC2A54" w:rsidRPr="00477B5D" w:rsidRDefault="008B3A2F" w:rsidP="002D1B40">
      <w:pPr>
        <w:ind w:firstLine="720"/>
        <w:rPr>
          <w:rFonts w:ascii="Times New Roman" w:hAnsi="Times New Roman" w:cs="Times New Roman"/>
        </w:rPr>
      </w:pPr>
      <w:r>
        <w:rPr>
          <w:rFonts w:ascii="Times New Roman" w:hAnsi="Times New Roman" w:cs="Times New Roman"/>
        </w:rPr>
        <w:t xml:space="preserve">After the dormancy period, sections of rhizome were </w:t>
      </w:r>
      <w:r w:rsidR="00EE4601">
        <w:rPr>
          <w:rFonts w:ascii="Times New Roman" w:hAnsi="Times New Roman" w:cs="Times New Roman"/>
        </w:rPr>
        <w:t xml:space="preserve">equally </w:t>
      </w:r>
      <w:r>
        <w:rPr>
          <w:rFonts w:ascii="Times New Roman" w:hAnsi="Times New Roman" w:cs="Times New Roman"/>
        </w:rPr>
        <w:t>cut to grow ramets</w:t>
      </w:r>
      <w:r w:rsidR="00287E22">
        <w:rPr>
          <w:rFonts w:ascii="Times New Roman" w:hAnsi="Times New Roman" w:cs="Times New Roman"/>
        </w:rPr>
        <w:t xml:space="preserve"> (genetically identical)</w:t>
      </w:r>
      <w:r w:rsidR="00EE4601">
        <w:rPr>
          <w:rFonts w:ascii="Times New Roman" w:hAnsi="Times New Roman" w:cs="Times New Roman"/>
        </w:rPr>
        <w:t xml:space="preserve"> in </w:t>
      </w:r>
      <w:r w:rsidR="00E44136">
        <w:rPr>
          <w:rFonts w:ascii="Times New Roman" w:hAnsi="Times New Roman" w:cs="Times New Roman"/>
        </w:rPr>
        <w:t>cone-shaped containers in the gre</w:t>
      </w:r>
      <w:r w:rsidR="00EE4601">
        <w:rPr>
          <w:rFonts w:ascii="Times New Roman" w:hAnsi="Times New Roman" w:cs="Times New Roman"/>
        </w:rPr>
        <w:t xml:space="preserve">enhouse. </w:t>
      </w:r>
      <w:r w:rsidR="00290809">
        <w:rPr>
          <w:rFonts w:ascii="Times New Roman" w:hAnsi="Times New Roman" w:cs="Times New Roman"/>
        </w:rPr>
        <w:t>In total, four ramets (</w:t>
      </w:r>
      <w:r w:rsidR="00AD303D">
        <w:rPr>
          <w:rFonts w:ascii="Times New Roman" w:hAnsi="Times New Roman" w:cs="Times New Roman"/>
        </w:rPr>
        <w:t xml:space="preserve">blocks </w:t>
      </w:r>
      <w:r w:rsidR="00290809">
        <w:rPr>
          <w:rFonts w:ascii="Times New Roman" w:hAnsi="Times New Roman" w:cs="Times New Roman"/>
        </w:rPr>
        <w:t xml:space="preserve">A, B, C, </w:t>
      </w:r>
      <w:r w:rsidR="00AD303D">
        <w:rPr>
          <w:rFonts w:ascii="Times New Roman" w:hAnsi="Times New Roman" w:cs="Times New Roman"/>
        </w:rPr>
        <w:t xml:space="preserve">and </w:t>
      </w:r>
      <w:r w:rsidR="00290809">
        <w:rPr>
          <w:rFonts w:ascii="Times New Roman" w:hAnsi="Times New Roman" w:cs="Times New Roman"/>
        </w:rPr>
        <w:t xml:space="preserve">D) were grown from each </w:t>
      </w:r>
      <w:r w:rsidR="00AD303D">
        <w:rPr>
          <w:rFonts w:ascii="Times New Roman" w:hAnsi="Times New Roman" w:cs="Times New Roman"/>
        </w:rPr>
        <w:t>genet</w:t>
      </w:r>
      <w:r w:rsidR="00287E22">
        <w:rPr>
          <w:rFonts w:ascii="Times New Roman" w:hAnsi="Times New Roman" w:cs="Times New Roman"/>
        </w:rPr>
        <w:t xml:space="preserve"> (genetically independent)</w:t>
      </w:r>
      <w:r w:rsidR="00290809">
        <w:rPr>
          <w:rFonts w:ascii="Times New Roman" w:hAnsi="Times New Roman" w:cs="Times New Roman"/>
        </w:rPr>
        <w:t xml:space="preserve">, separated temporally. </w:t>
      </w:r>
      <w:r w:rsidR="00AD303D">
        <w:rPr>
          <w:rFonts w:ascii="Times New Roman" w:hAnsi="Times New Roman" w:cs="Times New Roman"/>
        </w:rPr>
        <w:t xml:space="preserve">We started 10 </w:t>
      </w:r>
      <w:r w:rsidR="00E44136">
        <w:rPr>
          <w:rFonts w:ascii="Times New Roman" w:hAnsi="Times New Roman" w:cs="Times New Roman"/>
        </w:rPr>
        <w:t>or</w:t>
      </w:r>
      <w:r w:rsidR="00AD303D">
        <w:rPr>
          <w:rFonts w:ascii="Times New Roman" w:hAnsi="Times New Roman" w:cs="Times New Roman"/>
        </w:rPr>
        <w:t xml:space="preserve"> 12 ramets each week</w:t>
      </w:r>
      <w:r w:rsidR="0077174E">
        <w:rPr>
          <w:rFonts w:ascii="Times New Roman" w:hAnsi="Times New Roman" w:cs="Times New Roman"/>
        </w:rPr>
        <w:t xml:space="preserve"> (sub-block 1-20)</w:t>
      </w:r>
      <w:r w:rsidR="00AD303D">
        <w:rPr>
          <w:rFonts w:ascii="Times New Roman" w:hAnsi="Times New Roman" w:cs="Times New Roman"/>
        </w:rPr>
        <w:t xml:space="preserve">, randomly selected from the 52 genets. </w:t>
      </w:r>
      <w:r w:rsidR="00C87894">
        <w:rPr>
          <w:rFonts w:ascii="Times New Roman" w:hAnsi="Times New Roman" w:cs="Times New Roman"/>
        </w:rPr>
        <w:t xml:space="preserve">Of the 10 or 12 ramets planted each week, half were from the southern region and half were from the northern region. </w:t>
      </w:r>
      <w:r w:rsidR="00AD303D">
        <w:rPr>
          <w:rFonts w:ascii="Times New Roman" w:hAnsi="Times New Roman" w:cs="Times New Roman"/>
        </w:rPr>
        <w:t xml:space="preserve">All ramets in block A were planted over five weeks before planting the ramets in block B and so on. </w:t>
      </w:r>
      <w:r w:rsidR="00E44136">
        <w:rPr>
          <w:rFonts w:ascii="Times New Roman" w:hAnsi="Times New Roman" w:cs="Times New Roman"/>
        </w:rPr>
        <w:t>The northern ramets were randomly assigned to either the left or right side of the respective southern pair within the tray that held the cone-shaped containers.</w:t>
      </w:r>
      <w:r w:rsidR="00C87894">
        <w:rPr>
          <w:rFonts w:ascii="Times New Roman" w:hAnsi="Times New Roman" w:cs="Times New Roman"/>
        </w:rPr>
        <w:t xml:space="preserve"> The plants were fertilized regularly and transplanted to larger containers when they outgrew the small cone-shaped containers. Once the plants had leaves of a reasonable size, we began collecting </w:t>
      </w:r>
      <w:proofErr w:type="spellStart"/>
      <w:r w:rsidR="00C87894">
        <w:rPr>
          <w:rFonts w:ascii="Times New Roman" w:hAnsi="Times New Roman" w:cs="Times New Roman"/>
        </w:rPr>
        <w:t>sporophytic</w:t>
      </w:r>
      <w:proofErr w:type="spellEnd"/>
      <w:r w:rsidR="00C87894">
        <w:rPr>
          <w:rFonts w:ascii="Times New Roman" w:hAnsi="Times New Roman" w:cs="Times New Roman"/>
        </w:rPr>
        <w:t xml:space="preserve"> data </w:t>
      </w:r>
      <w:r w:rsidR="0077174E">
        <w:rPr>
          <w:rFonts w:ascii="Times New Roman" w:hAnsi="Times New Roman" w:cs="Times New Roman"/>
        </w:rPr>
        <w:t>from one sub-block each week. Gametophytic data were acquired when plants began flowering.</w:t>
      </w:r>
    </w:p>
    <w:p w14:paraId="7E466292" w14:textId="5E0F2F76" w:rsidR="00961956" w:rsidRDefault="00961956" w:rsidP="002D1B40">
      <w:pPr>
        <w:ind w:firstLine="720"/>
        <w:rPr>
          <w:rFonts w:ascii="Times New Roman" w:hAnsi="Times New Roman" w:cs="Times New Roman"/>
          <w:b/>
          <w:bCs/>
          <w:i/>
          <w:iCs/>
        </w:rPr>
      </w:pPr>
      <w:proofErr w:type="spellStart"/>
      <w:r>
        <w:rPr>
          <w:rFonts w:ascii="Times New Roman" w:hAnsi="Times New Roman" w:cs="Times New Roman"/>
          <w:b/>
          <w:bCs/>
          <w:i/>
          <w:iCs/>
        </w:rPr>
        <w:t>Sporophytic</w:t>
      </w:r>
      <w:proofErr w:type="spellEnd"/>
      <w:r>
        <w:rPr>
          <w:rFonts w:ascii="Times New Roman" w:hAnsi="Times New Roman" w:cs="Times New Roman"/>
          <w:b/>
          <w:bCs/>
          <w:i/>
          <w:iCs/>
        </w:rPr>
        <w:t xml:space="preserve">: Chlorophyll </w:t>
      </w:r>
      <w:r w:rsidR="00D93E3E">
        <w:rPr>
          <w:rFonts w:ascii="Times New Roman" w:hAnsi="Times New Roman" w:cs="Times New Roman"/>
          <w:b/>
          <w:bCs/>
          <w:i/>
          <w:iCs/>
        </w:rPr>
        <w:t>Fluorescence</w:t>
      </w:r>
    </w:p>
    <w:p w14:paraId="7DE76C5E" w14:textId="77777777" w:rsidR="00DC2A54" w:rsidRDefault="005F0E4D" w:rsidP="002D1B40">
      <w:pPr>
        <w:ind w:firstLine="720"/>
        <w:rPr>
          <w:rFonts w:ascii="Times New Roman" w:hAnsi="Times New Roman" w:cs="Times New Roman"/>
        </w:rPr>
      </w:pPr>
      <w:r>
        <w:rPr>
          <w:rFonts w:ascii="Times New Roman" w:hAnsi="Times New Roman" w:cs="Times New Roman"/>
        </w:rPr>
        <w:t>We used a chlorophyll meter to measure c</w:t>
      </w:r>
      <w:r w:rsidR="00961956">
        <w:rPr>
          <w:rFonts w:ascii="Times New Roman" w:hAnsi="Times New Roman" w:cs="Times New Roman"/>
        </w:rPr>
        <w:t xml:space="preserve">hlorophyll </w:t>
      </w:r>
      <w:r w:rsidR="00E7110B">
        <w:rPr>
          <w:rFonts w:ascii="Times New Roman" w:hAnsi="Times New Roman" w:cs="Times New Roman"/>
        </w:rPr>
        <w:t>fluorescence</w:t>
      </w:r>
      <w:r w:rsidR="00D93E3E">
        <w:rPr>
          <w:rFonts w:ascii="Times New Roman" w:hAnsi="Times New Roman" w:cs="Times New Roman"/>
        </w:rPr>
        <w:t>. T</w:t>
      </w:r>
      <w:r w:rsidR="00E7110B">
        <w:rPr>
          <w:rFonts w:ascii="Times New Roman" w:hAnsi="Times New Roman" w:cs="Times New Roman"/>
        </w:rPr>
        <w:t>wo</w:t>
      </w:r>
      <w:r>
        <w:rPr>
          <w:rFonts w:ascii="Times New Roman" w:hAnsi="Times New Roman" w:cs="Times New Roman"/>
        </w:rPr>
        <w:t xml:space="preserve"> </w:t>
      </w:r>
      <w:r w:rsidR="00D93E3E">
        <w:rPr>
          <w:rFonts w:ascii="Times New Roman" w:hAnsi="Times New Roman" w:cs="Times New Roman"/>
        </w:rPr>
        <w:t xml:space="preserve">intact leaves were removed from the middle of the plant and cut into half on either side of the midveins. </w:t>
      </w:r>
      <w:r w:rsidR="00E7110B">
        <w:rPr>
          <w:rFonts w:ascii="Times New Roman" w:hAnsi="Times New Roman" w:cs="Times New Roman"/>
        </w:rPr>
        <w:t xml:space="preserve">One leaf was used for the heat treatment and the other was used for the cold treatment. </w:t>
      </w:r>
      <w:r w:rsidR="00D93E3E">
        <w:rPr>
          <w:rFonts w:ascii="Times New Roman" w:hAnsi="Times New Roman" w:cs="Times New Roman"/>
        </w:rPr>
        <w:t xml:space="preserve">One half was placed in the treatment and the other half was placed in the control of room temperature. </w:t>
      </w:r>
      <w:r w:rsidR="00605F41">
        <w:rPr>
          <w:rFonts w:ascii="Times New Roman" w:hAnsi="Times New Roman" w:cs="Times New Roman"/>
        </w:rPr>
        <w:t xml:space="preserve">The chlorophyll fluorescence was measured for both halves before and after the temperature treatment. </w:t>
      </w:r>
    </w:p>
    <w:p w14:paraId="4DC0EB6F" w14:textId="057258CD" w:rsidR="00961956" w:rsidRDefault="00D93E3E" w:rsidP="002D1B40">
      <w:pPr>
        <w:ind w:firstLine="720"/>
        <w:rPr>
          <w:rFonts w:ascii="Times New Roman" w:hAnsi="Times New Roman" w:cs="Times New Roman"/>
        </w:rPr>
      </w:pPr>
      <w:r>
        <w:rPr>
          <w:rFonts w:ascii="Times New Roman" w:hAnsi="Times New Roman" w:cs="Times New Roman"/>
        </w:rPr>
        <w:t>The high temperature treatment was 60°C</w:t>
      </w:r>
      <w:r w:rsidR="00E7110B">
        <w:rPr>
          <w:rFonts w:ascii="Times New Roman" w:hAnsi="Times New Roman" w:cs="Times New Roman"/>
        </w:rPr>
        <w:t xml:space="preserve"> for 1 hour. The leaf halves in the cold treatment were subjected to 4°C for 1 hour followed by 1 hour in -18°C</w:t>
      </w:r>
      <w:r w:rsidR="00605F41">
        <w:rPr>
          <w:rFonts w:ascii="Times New Roman" w:hAnsi="Times New Roman" w:cs="Times New Roman"/>
        </w:rPr>
        <w:t>. The leaf halves were moved to room temperature for two hours prior to the second cold treatment measurement.</w:t>
      </w:r>
      <w:r w:rsidR="00E7110B">
        <w:rPr>
          <w:rFonts w:ascii="Times New Roman" w:hAnsi="Times New Roman" w:cs="Times New Roman"/>
        </w:rPr>
        <w:t xml:space="preserve"> </w:t>
      </w:r>
      <w:r w:rsidR="00605F41">
        <w:rPr>
          <w:rFonts w:ascii="Times New Roman" w:hAnsi="Times New Roman" w:cs="Times New Roman"/>
        </w:rPr>
        <w:t>Leaves in all treatments were kept in complete darkness.</w:t>
      </w:r>
    </w:p>
    <w:p w14:paraId="0EC55F75" w14:textId="5B96BFD9" w:rsidR="007C3117" w:rsidRDefault="002871D3" w:rsidP="002D1B40">
      <w:pPr>
        <w:ind w:firstLine="720"/>
        <w:rPr>
          <w:rFonts w:ascii="Times New Roman" w:hAnsi="Times New Roman" w:cs="Times New Roman"/>
        </w:rPr>
      </w:pPr>
      <w:r>
        <w:rPr>
          <w:rFonts w:ascii="Times New Roman" w:hAnsi="Times New Roman" w:cs="Times New Roman"/>
        </w:rPr>
        <w:lastRenderedPageBreak/>
        <w:t>The chlorophyll stability value was calculated as the</w:t>
      </w:r>
      <w:r w:rsidR="007C3117">
        <w:rPr>
          <w:rFonts w:ascii="Times New Roman" w:hAnsi="Times New Roman" w:cs="Times New Roman"/>
        </w:rPr>
        <w:t xml:space="preserve"> inverse of the proportion of treatment final to treatment initial divided by the proportion of the control final to control initial.</w:t>
      </w:r>
    </w:p>
    <w:p w14:paraId="31861503" w14:textId="37090764" w:rsidR="007C3117" w:rsidRPr="00961956" w:rsidRDefault="002871D3" w:rsidP="002D1B40">
      <w:pPr>
        <w:ind w:firstLine="720"/>
        <w:rPr>
          <w:rFonts w:ascii="Times New Roman" w:hAnsi="Times New Roman" w:cs="Times New Roman"/>
        </w:rPr>
      </w:pPr>
      <m:oMathPara>
        <m:oMath>
          <m:r>
            <w:rPr>
              <w:rFonts w:ascii="Cambria Math" w:eastAsiaTheme="minorEastAsia" w:hAnsi="Cambria Math" w:cs="Times New Roman"/>
            </w:rPr>
            <m:t>1-</m:t>
          </m:r>
          <m:f>
            <m:fPr>
              <m:ctrlPr>
                <w:rPr>
                  <w:rFonts w:ascii="Cambria Math" w:hAnsi="Cambria Math" w:cs="Times New Roman"/>
                  <w:i/>
                </w:rPr>
              </m:ctrlPr>
            </m:fPr>
            <m:num>
              <m:f>
                <m:fPr>
                  <m:type m:val="lin"/>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Treatment</m:t>
                      </m:r>
                    </m:e>
                    <m:sub>
                      <m:r>
                        <w:rPr>
                          <w:rFonts w:ascii="Cambria Math" w:hAnsi="Cambria Math" w:cs="Times New Roman"/>
                        </w:rPr>
                        <m:t>final</m:t>
                      </m:r>
                    </m:sub>
                  </m:sSub>
                </m:num>
                <m:den>
                  <m:sSub>
                    <m:sSubPr>
                      <m:ctrlPr>
                        <w:rPr>
                          <w:rFonts w:ascii="Cambria Math" w:hAnsi="Cambria Math" w:cs="Times New Roman"/>
                          <w:i/>
                        </w:rPr>
                      </m:ctrlPr>
                    </m:sSubPr>
                    <m:e>
                      <m:r>
                        <w:rPr>
                          <w:rFonts w:ascii="Cambria Math" w:hAnsi="Cambria Math" w:cs="Times New Roman"/>
                        </w:rPr>
                        <m:t>Treatment</m:t>
                      </m:r>
                    </m:e>
                    <m:sub>
                      <m:r>
                        <w:rPr>
                          <w:rFonts w:ascii="Cambria Math" w:hAnsi="Cambria Math" w:cs="Times New Roman"/>
                        </w:rPr>
                        <m:t>initial</m:t>
                      </m:r>
                    </m:sub>
                  </m:sSub>
                </m:den>
              </m:f>
            </m:num>
            <m:den>
              <m:f>
                <m:fPr>
                  <m:type m:val="lin"/>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Control</m:t>
                      </m:r>
                    </m:e>
                    <m:sub>
                      <m:r>
                        <w:rPr>
                          <w:rFonts w:ascii="Cambria Math" w:hAnsi="Cambria Math" w:cs="Times New Roman"/>
                        </w:rPr>
                        <m:t>final</m:t>
                      </m:r>
                    </m:sub>
                  </m:sSub>
                </m:num>
                <m:den>
                  <m:sSub>
                    <m:sSubPr>
                      <m:ctrlPr>
                        <w:rPr>
                          <w:rFonts w:ascii="Cambria Math" w:hAnsi="Cambria Math" w:cs="Times New Roman"/>
                          <w:i/>
                        </w:rPr>
                      </m:ctrlPr>
                    </m:sSubPr>
                    <m:e>
                      <m:r>
                        <w:rPr>
                          <w:rFonts w:ascii="Cambria Math" w:hAnsi="Cambria Math" w:cs="Times New Roman"/>
                        </w:rPr>
                        <m:t>Control</m:t>
                      </m:r>
                    </m:e>
                    <m:sub>
                      <m:r>
                        <w:rPr>
                          <w:rFonts w:ascii="Cambria Math" w:hAnsi="Cambria Math" w:cs="Times New Roman"/>
                        </w:rPr>
                        <m:t>initial</m:t>
                      </m:r>
                    </m:sub>
                  </m:sSub>
                </m:den>
              </m:f>
            </m:den>
          </m:f>
        </m:oMath>
      </m:oMathPara>
    </w:p>
    <w:p w14:paraId="233FD668" w14:textId="56117F5B" w:rsidR="00961956" w:rsidRDefault="00961956" w:rsidP="002D1B40">
      <w:pPr>
        <w:ind w:firstLine="720"/>
        <w:rPr>
          <w:rFonts w:ascii="Times New Roman" w:hAnsi="Times New Roman" w:cs="Times New Roman"/>
          <w:b/>
          <w:bCs/>
          <w:i/>
          <w:iCs/>
        </w:rPr>
      </w:pPr>
      <w:proofErr w:type="spellStart"/>
      <w:r>
        <w:rPr>
          <w:rFonts w:ascii="Times New Roman" w:hAnsi="Times New Roman" w:cs="Times New Roman"/>
          <w:b/>
          <w:bCs/>
          <w:i/>
          <w:iCs/>
        </w:rPr>
        <w:t>Sporophytic</w:t>
      </w:r>
      <w:proofErr w:type="spellEnd"/>
      <w:r>
        <w:rPr>
          <w:rFonts w:ascii="Times New Roman" w:hAnsi="Times New Roman" w:cs="Times New Roman"/>
          <w:b/>
          <w:bCs/>
          <w:i/>
          <w:iCs/>
        </w:rPr>
        <w:t>: Cell Membrane Stability</w:t>
      </w:r>
    </w:p>
    <w:p w14:paraId="6890B5E9" w14:textId="341B2233" w:rsidR="00961956" w:rsidRDefault="005F0E4D" w:rsidP="002D1B40">
      <w:pPr>
        <w:ind w:firstLine="720"/>
        <w:rPr>
          <w:rFonts w:ascii="Times New Roman" w:hAnsi="Times New Roman" w:cs="Times New Roman"/>
        </w:rPr>
      </w:pPr>
      <w:r>
        <w:rPr>
          <w:rFonts w:ascii="Times New Roman" w:hAnsi="Times New Roman" w:cs="Times New Roman"/>
        </w:rPr>
        <w:t xml:space="preserve">We used a handheld conductivity meter to measure cell membrane stability after </w:t>
      </w:r>
      <w:r w:rsidR="00CE26B4">
        <w:rPr>
          <w:rFonts w:ascii="Times New Roman" w:hAnsi="Times New Roman" w:cs="Times New Roman"/>
        </w:rPr>
        <w:t>a</w:t>
      </w:r>
      <w:r>
        <w:rPr>
          <w:rFonts w:ascii="Times New Roman" w:hAnsi="Times New Roman" w:cs="Times New Roman"/>
        </w:rPr>
        <w:t xml:space="preserve"> temperature treatment and again after a maximum damage treatment. Two large, intact leaves were removed from the middle of the plant, washed and</w:t>
      </w:r>
      <w:r w:rsidR="00986C31">
        <w:rPr>
          <w:rFonts w:ascii="Times New Roman" w:hAnsi="Times New Roman" w:cs="Times New Roman"/>
        </w:rPr>
        <w:t xml:space="preserve"> each</w:t>
      </w:r>
      <w:r>
        <w:rPr>
          <w:rFonts w:ascii="Times New Roman" w:hAnsi="Times New Roman" w:cs="Times New Roman"/>
        </w:rPr>
        <w:t xml:space="preserve"> </w:t>
      </w:r>
      <w:r w:rsidR="00986C31">
        <w:rPr>
          <w:rFonts w:ascii="Times New Roman" w:hAnsi="Times New Roman" w:cs="Times New Roman"/>
        </w:rPr>
        <w:t xml:space="preserve">hole punched into 20 rounds. One leaf was used for the high temperature treatment and the second leaf was used for the cold temperature treatment. Ten of the 20 leaf rounds were placed in a test tube for the temperature treatment and 10 were placed in a test tube for the control treatment. </w:t>
      </w:r>
    </w:p>
    <w:p w14:paraId="4C7196C4" w14:textId="77777777" w:rsidR="00E944A5" w:rsidRDefault="00E944A5" w:rsidP="002D1B40">
      <w:pPr>
        <w:ind w:firstLine="720"/>
        <w:rPr>
          <w:rFonts w:ascii="Times New Roman" w:hAnsi="Times New Roman" w:cs="Times New Roman"/>
        </w:rPr>
      </w:pPr>
      <w:r>
        <w:rPr>
          <w:rFonts w:ascii="Times New Roman" w:hAnsi="Times New Roman" w:cs="Times New Roman"/>
        </w:rPr>
        <w:t xml:space="preserve">Prior to the high temperature treatment, 10 mL of deionized water was added to the control and temperature treatment test tubes. </w:t>
      </w:r>
      <w:r w:rsidR="00986C31">
        <w:rPr>
          <w:rFonts w:ascii="Times New Roman" w:hAnsi="Times New Roman" w:cs="Times New Roman"/>
        </w:rPr>
        <w:t xml:space="preserve">The high temperature treatment </w:t>
      </w:r>
      <w:r w:rsidR="00CE26B4">
        <w:rPr>
          <w:rFonts w:ascii="Times New Roman" w:hAnsi="Times New Roman" w:cs="Times New Roman"/>
        </w:rPr>
        <w:t xml:space="preserve">test tubes were placed in a water bath at 55°C for 20 minutes, while the control test tubes were left at room temperature. Both treatments were moved to room temperature for 10 minutes prior to the first conductivity measurement. </w:t>
      </w:r>
    </w:p>
    <w:p w14:paraId="62800FE9" w14:textId="3428BD27" w:rsidR="00986C31" w:rsidRDefault="00CE26B4" w:rsidP="002D1B40">
      <w:pPr>
        <w:ind w:firstLine="720"/>
        <w:rPr>
          <w:rFonts w:ascii="Times New Roman" w:hAnsi="Times New Roman" w:cs="Times New Roman"/>
        </w:rPr>
      </w:pPr>
      <w:r>
        <w:rPr>
          <w:rFonts w:ascii="Times New Roman" w:hAnsi="Times New Roman" w:cs="Times New Roman"/>
        </w:rPr>
        <w:t>The low temperature treatment test tubes were placed at 10°C for 24 hours followed by 24 hours at 4°C to acclimate the leaf rounds to cooler temperatures. The test tubes were then placed at -18°C for 1 hour</w:t>
      </w:r>
      <w:r w:rsidR="00E944A5">
        <w:rPr>
          <w:rFonts w:ascii="Times New Roman" w:hAnsi="Times New Roman" w:cs="Times New Roman"/>
        </w:rPr>
        <w:t xml:space="preserve">. The control treatment test tubes remained at room temperature. </w:t>
      </w:r>
      <w:r w:rsidR="00DC2A54">
        <w:rPr>
          <w:rFonts w:ascii="Times New Roman" w:hAnsi="Times New Roman" w:cs="Times New Roman"/>
        </w:rPr>
        <w:t>1</w:t>
      </w:r>
      <w:r w:rsidR="00E944A5">
        <w:rPr>
          <w:rFonts w:ascii="Times New Roman" w:hAnsi="Times New Roman" w:cs="Times New Roman"/>
        </w:rPr>
        <w:t xml:space="preserve">0 mL of deionized water </w:t>
      </w:r>
      <w:r w:rsidR="00DC2A54">
        <w:rPr>
          <w:rFonts w:ascii="Times New Roman" w:hAnsi="Times New Roman" w:cs="Times New Roman"/>
        </w:rPr>
        <w:t>were</w:t>
      </w:r>
      <w:r w:rsidR="00E944A5">
        <w:rPr>
          <w:rFonts w:ascii="Times New Roman" w:hAnsi="Times New Roman" w:cs="Times New Roman"/>
        </w:rPr>
        <w:t xml:space="preserve"> added to </w:t>
      </w:r>
      <w:r w:rsidR="00DC2A54">
        <w:rPr>
          <w:rFonts w:ascii="Times New Roman" w:hAnsi="Times New Roman" w:cs="Times New Roman"/>
        </w:rPr>
        <w:t>all test tubes in both treatment</w:t>
      </w:r>
      <w:r w:rsidR="00E944A5">
        <w:rPr>
          <w:rFonts w:ascii="Times New Roman" w:hAnsi="Times New Roman" w:cs="Times New Roman"/>
        </w:rPr>
        <w:t xml:space="preserve"> and </w:t>
      </w:r>
      <w:r w:rsidR="00DC2A54">
        <w:rPr>
          <w:rFonts w:ascii="Times New Roman" w:hAnsi="Times New Roman" w:cs="Times New Roman"/>
        </w:rPr>
        <w:t>were placed</w:t>
      </w:r>
      <w:r w:rsidR="00E944A5">
        <w:rPr>
          <w:rFonts w:ascii="Times New Roman" w:hAnsi="Times New Roman" w:cs="Times New Roman"/>
        </w:rPr>
        <w:t xml:space="preserve"> at room temperature for 1 hour prior to the first conductivity measurement. </w:t>
      </w:r>
    </w:p>
    <w:p w14:paraId="237D6CD7" w14:textId="7AEC97E1" w:rsidR="00E944A5" w:rsidRDefault="00E944A5" w:rsidP="002D1B40">
      <w:pPr>
        <w:ind w:firstLine="720"/>
        <w:rPr>
          <w:rFonts w:ascii="Times New Roman" w:hAnsi="Times New Roman" w:cs="Times New Roman"/>
        </w:rPr>
      </w:pPr>
      <w:r>
        <w:rPr>
          <w:rFonts w:ascii="Times New Roman" w:hAnsi="Times New Roman" w:cs="Times New Roman"/>
        </w:rPr>
        <w:t xml:space="preserve">All treatments groups were subjected to </w:t>
      </w:r>
      <w:r w:rsidR="00DC2A54">
        <w:rPr>
          <w:rFonts w:ascii="Times New Roman" w:hAnsi="Times New Roman" w:cs="Times New Roman"/>
        </w:rPr>
        <w:t>a maximum damage treatment after the first conductivity measurements. The test tubes were placed in a water bath at 98°C for 1 hour and then left to cool at room temperature for 15 minutes before the second conductivity measurement.</w:t>
      </w:r>
    </w:p>
    <w:p w14:paraId="618B8FDE" w14:textId="040D5425" w:rsidR="00805A8E" w:rsidRDefault="00805A8E" w:rsidP="002D1B40">
      <w:pPr>
        <w:ind w:firstLine="720"/>
        <w:rPr>
          <w:rFonts w:ascii="Times New Roman" w:hAnsi="Times New Roman" w:cs="Times New Roman"/>
        </w:rPr>
      </w:pPr>
      <w:r>
        <w:rPr>
          <w:rFonts w:ascii="Times New Roman" w:hAnsi="Times New Roman" w:cs="Times New Roman"/>
        </w:rPr>
        <w:t xml:space="preserve">The </w:t>
      </w:r>
      <w:r w:rsidR="002871D3">
        <w:rPr>
          <w:rFonts w:ascii="Times New Roman" w:hAnsi="Times New Roman" w:cs="Times New Roman"/>
        </w:rPr>
        <w:t>cell membrane stability value</w:t>
      </w:r>
      <w:r>
        <w:rPr>
          <w:rFonts w:ascii="Times New Roman" w:hAnsi="Times New Roman" w:cs="Times New Roman"/>
        </w:rPr>
        <w:t xml:space="preserve"> used for data analysis was </w:t>
      </w:r>
      <w:r w:rsidR="002871D3">
        <w:rPr>
          <w:rFonts w:ascii="Times New Roman" w:hAnsi="Times New Roman" w:cs="Times New Roman"/>
        </w:rPr>
        <w:t>calculated as one minus</w:t>
      </w:r>
      <w:r>
        <w:rPr>
          <w:rFonts w:ascii="Times New Roman" w:hAnsi="Times New Roman" w:cs="Times New Roman"/>
        </w:rPr>
        <w:t xml:space="preserve"> the </w:t>
      </w:r>
      <w:r w:rsidR="002871D3">
        <w:rPr>
          <w:rFonts w:ascii="Times New Roman" w:hAnsi="Times New Roman" w:cs="Times New Roman"/>
        </w:rPr>
        <w:t xml:space="preserve">proportion of treatment </w:t>
      </w:r>
      <w:r w:rsidR="003C25DD">
        <w:rPr>
          <w:rFonts w:ascii="Times New Roman" w:hAnsi="Times New Roman" w:cs="Times New Roman"/>
        </w:rPr>
        <w:t>final</w:t>
      </w:r>
      <w:r w:rsidR="002871D3">
        <w:rPr>
          <w:rFonts w:ascii="Times New Roman" w:hAnsi="Times New Roman" w:cs="Times New Roman"/>
        </w:rPr>
        <w:t xml:space="preserve"> to treatment group maximum divided by one minus the proportion of control </w:t>
      </w:r>
      <w:r w:rsidR="003C25DD">
        <w:rPr>
          <w:rFonts w:ascii="Times New Roman" w:hAnsi="Times New Roman" w:cs="Times New Roman"/>
        </w:rPr>
        <w:t>final</w:t>
      </w:r>
      <w:r w:rsidR="002871D3">
        <w:rPr>
          <w:rFonts w:ascii="Times New Roman" w:hAnsi="Times New Roman" w:cs="Times New Roman"/>
        </w:rPr>
        <w:t xml:space="preserve"> to control group maximum conductivity.</w:t>
      </w:r>
    </w:p>
    <w:p w14:paraId="64A985CF" w14:textId="5036BC25" w:rsidR="002871D3" w:rsidRPr="00605F41" w:rsidRDefault="00EC6837" w:rsidP="002D1B40">
      <w:pPr>
        <w:ind w:firstLine="720"/>
        <w:rPr>
          <w:rFonts w:ascii="Times New Roman" w:hAnsi="Times New Roman" w:cs="Times New Roman"/>
        </w:rPr>
      </w:pPr>
      <m:oMathPara>
        <m:oMath>
          <m:f>
            <m:fPr>
              <m:ctrlPr>
                <w:rPr>
                  <w:rFonts w:ascii="Cambria Math" w:hAnsi="Cambria Math" w:cs="Times New Roman"/>
                  <w:i/>
                </w:rPr>
              </m:ctrlPr>
            </m:fPr>
            <m:num>
              <m:f>
                <m:fPr>
                  <m:type m:val="lin"/>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1-(Treatment</m:t>
                      </m:r>
                    </m:e>
                    <m:sub>
                      <m:r>
                        <w:rPr>
                          <w:rFonts w:ascii="Cambria Math" w:hAnsi="Cambria Math" w:cs="Times New Roman"/>
                        </w:rPr>
                        <m:t>value</m:t>
                      </m:r>
                    </m:sub>
                  </m:sSub>
                </m:num>
                <m:den>
                  <m:sSub>
                    <m:sSubPr>
                      <m:ctrlPr>
                        <w:rPr>
                          <w:rFonts w:ascii="Cambria Math" w:hAnsi="Cambria Math" w:cs="Times New Roman"/>
                          <w:i/>
                        </w:rPr>
                      </m:ctrlPr>
                    </m:sSubPr>
                    <m:e>
                      <m:r>
                        <w:rPr>
                          <w:rFonts w:ascii="Cambria Math" w:hAnsi="Cambria Math" w:cs="Times New Roman"/>
                        </w:rPr>
                        <m:t>Treatment</m:t>
                      </m:r>
                    </m:e>
                    <m:sub>
                      <m:r>
                        <w:rPr>
                          <w:rFonts w:ascii="Cambria Math" w:hAnsi="Cambria Math" w:cs="Times New Roman"/>
                        </w:rPr>
                        <m:t>max</m:t>
                      </m:r>
                    </m:sub>
                  </m:sSub>
                  <m:r>
                    <w:rPr>
                      <w:rFonts w:ascii="Cambria Math" w:hAnsi="Cambria Math" w:cs="Times New Roman"/>
                    </w:rPr>
                    <m:t>)</m:t>
                  </m:r>
                </m:den>
              </m:f>
            </m:num>
            <m:den>
              <m:r>
                <w:rPr>
                  <w:rFonts w:ascii="Cambria Math" w:hAnsi="Cambria Math" w:cs="Times New Roman"/>
                </w:rPr>
                <m:t>1-(</m:t>
              </m:r>
              <m:f>
                <m:fPr>
                  <m:type m:val="lin"/>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Control</m:t>
                      </m:r>
                    </m:e>
                    <m:sub>
                      <m:r>
                        <w:rPr>
                          <w:rFonts w:ascii="Cambria Math" w:hAnsi="Cambria Math" w:cs="Times New Roman"/>
                        </w:rPr>
                        <m:t>value</m:t>
                      </m:r>
                    </m:sub>
                  </m:sSub>
                </m:num>
                <m:den>
                  <m:sSub>
                    <m:sSubPr>
                      <m:ctrlPr>
                        <w:rPr>
                          <w:rFonts w:ascii="Cambria Math" w:hAnsi="Cambria Math" w:cs="Times New Roman"/>
                          <w:i/>
                        </w:rPr>
                      </m:ctrlPr>
                    </m:sSubPr>
                    <m:e>
                      <m:r>
                        <w:rPr>
                          <w:rFonts w:ascii="Cambria Math" w:hAnsi="Cambria Math" w:cs="Times New Roman"/>
                        </w:rPr>
                        <m:t>Control</m:t>
                      </m:r>
                    </m:e>
                    <m:sub>
                      <m:r>
                        <w:rPr>
                          <w:rFonts w:ascii="Cambria Math" w:hAnsi="Cambria Math" w:cs="Times New Roman"/>
                        </w:rPr>
                        <m:t>max</m:t>
                      </m:r>
                    </m:sub>
                  </m:sSub>
                  <m:r>
                    <w:rPr>
                      <w:rFonts w:ascii="Cambria Math" w:hAnsi="Cambria Math" w:cs="Times New Roman"/>
                    </w:rPr>
                    <m:t>)</m:t>
                  </m:r>
                </m:den>
              </m:f>
            </m:den>
          </m:f>
        </m:oMath>
      </m:oMathPara>
    </w:p>
    <w:p w14:paraId="12AA5458" w14:textId="7D528ABE" w:rsidR="00961956" w:rsidRDefault="00961956" w:rsidP="002D1B40">
      <w:pPr>
        <w:ind w:firstLine="720"/>
        <w:rPr>
          <w:rFonts w:ascii="Times New Roman" w:hAnsi="Times New Roman" w:cs="Times New Roman"/>
          <w:b/>
          <w:bCs/>
          <w:i/>
          <w:iCs/>
        </w:rPr>
      </w:pPr>
      <w:proofErr w:type="spellStart"/>
      <w:r>
        <w:rPr>
          <w:rFonts w:ascii="Times New Roman" w:hAnsi="Times New Roman" w:cs="Times New Roman"/>
          <w:b/>
          <w:bCs/>
          <w:i/>
          <w:iCs/>
        </w:rPr>
        <w:t>Sporophytic</w:t>
      </w:r>
      <w:proofErr w:type="spellEnd"/>
      <w:r>
        <w:rPr>
          <w:rFonts w:ascii="Times New Roman" w:hAnsi="Times New Roman" w:cs="Times New Roman"/>
          <w:b/>
          <w:bCs/>
          <w:i/>
          <w:iCs/>
        </w:rPr>
        <w:t>: Photosynthetic Rate</w:t>
      </w:r>
    </w:p>
    <w:p w14:paraId="6BE61DDD" w14:textId="01F3CFFE" w:rsidR="00D21B7C" w:rsidRPr="00D21B7C" w:rsidRDefault="00DC2A54" w:rsidP="002D1B40">
      <w:pPr>
        <w:ind w:firstLine="720"/>
        <w:rPr>
          <w:rFonts w:ascii="Times New Roman" w:hAnsi="Times New Roman" w:cs="Times New Roman"/>
        </w:rPr>
      </w:pPr>
      <w:r>
        <w:rPr>
          <w:rFonts w:ascii="Times New Roman" w:hAnsi="Times New Roman" w:cs="Times New Roman"/>
        </w:rPr>
        <w:t xml:space="preserve">We used a LI-6400 infrared gas analyzer </w:t>
      </w:r>
      <w:r w:rsidR="0010463A">
        <w:rPr>
          <w:rFonts w:ascii="Times New Roman" w:hAnsi="Times New Roman" w:cs="Times New Roman"/>
        </w:rPr>
        <w:t xml:space="preserve">with a red/blue light source </w:t>
      </w:r>
      <w:r>
        <w:rPr>
          <w:rFonts w:ascii="Times New Roman" w:hAnsi="Times New Roman" w:cs="Times New Roman"/>
        </w:rPr>
        <w:t xml:space="preserve">to measure photosynthetic rate before and after the temperature treatment. </w:t>
      </w:r>
      <w:r w:rsidR="00D21B7C">
        <w:rPr>
          <w:rFonts w:ascii="Times New Roman" w:hAnsi="Times New Roman" w:cs="Times New Roman"/>
        </w:rPr>
        <w:t xml:space="preserve">The following settings were used for photosynthesis measurements: flow rate 500 </w:t>
      </w:r>
      <w:proofErr w:type="spellStart"/>
      <w:r w:rsidR="00D21B7C" w:rsidRPr="00D21B7C">
        <w:rPr>
          <w:rFonts w:ascii="Times New Roman" w:hAnsi="Times New Roman" w:cs="Times New Roman"/>
        </w:rPr>
        <w:t>μmol</w:t>
      </w:r>
      <w:proofErr w:type="spellEnd"/>
      <w:r w:rsidR="00D21B7C" w:rsidRPr="00D21B7C">
        <w:rPr>
          <w:rFonts w:ascii="Times New Roman" w:hAnsi="Times New Roman" w:cs="Times New Roman"/>
        </w:rPr>
        <w:t xml:space="preserve"> s</w:t>
      </w:r>
      <w:r w:rsidR="00D21B7C" w:rsidRPr="00D21B7C">
        <w:rPr>
          <w:rFonts w:ascii="Times New Roman" w:hAnsi="Times New Roman" w:cs="Times New Roman"/>
          <w:vertAlign w:val="superscript"/>
        </w:rPr>
        <w:t>-1</w:t>
      </w:r>
      <w:r w:rsidR="00D21B7C">
        <w:rPr>
          <w:rFonts w:ascii="Times New Roman" w:hAnsi="Times New Roman" w:cs="Times New Roman"/>
        </w:rPr>
        <w:t>, reference CO</w:t>
      </w:r>
      <w:r w:rsidR="00D21B7C">
        <w:rPr>
          <w:rFonts w:ascii="Times New Roman" w:hAnsi="Times New Roman" w:cs="Times New Roman"/>
          <w:vertAlign w:val="subscript"/>
        </w:rPr>
        <w:t>2</w:t>
      </w:r>
      <w:r w:rsidR="00D21B7C">
        <w:rPr>
          <w:rFonts w:ascii="Times New Roman" w:hAnsi="Times New Roman" w:cs="Times New Roman"/>
        </w:rPr>
        <w:t xml:space="preserve"> 420</w:t>
      </w:r>
      <w:r w:rsidR="0010463A">
        <w:rPr>
          <w:rFonts w:ascii="Times New Roman" w:hAnsi="Times New Roman" w:cs="Times New Roman"/>
        </w:rPr>
        <w:t xml:space="preserve"> </w:t>
      </w:r>
      <w:proofErr w:type="spellStart"/>
      <w:r w:rsidR="0010463A" w:rsidRPr="0010463A">
        <w:rPr>
          <w:rFonts w:ascii="Times New Roman" w:hAnsi="Times New Roman" w:cs="Times New Roman"/>
        </w:rPr>
        <w:t>μmol</w:t>
      </w:r>
      <w:proofErr w:type="spellEnd"/>
      <w:r w:rsidR="0010463A" w:rsidRPr="0010463A">
        <w:rPr>
          <w:rFonts w:ascii="Times New Roman" w:hAnsi="Times New Roman" w:cs="Times New Roman"/>
        </w:rPr>
        <w:t xml:space="preserve"> CO</w:t>
      </w:r>
      <w:r w:rsidR="0010463A" w:rsidRPr="0010463A">
        <w:rPr>
          <w:rFonts w:ascii="Times New Roman" w:hAnsi="Times New Roman" w:cs="Times New Roman"/>
          <w:vertAlign w:val="subscript"/>
        </w:rPr>
        <w:t>2</w:t>
      </w:r>
      <w:r w:rsidR="0010463A" w:rsidRPr="0010463A">
        <w:rPr>
          <w:rFonts w:ascii="Times New Roman" w:hAnsi="Times New Roman" w:cs="Times New Roman"/>
        </w:rPr>
        <w:t xml:space="preserve"> mol</w:t>
      </w:r>
      <w:r w:rsidR="0010463A" w:rsidRPr="0010463A">
        <w:rPr>
          <w:rFonts w:ascii="Times New Roman" w:hAnsi="Times New Roman" w:cs="Times New Roman"/>
          <w:vertAlign w:val="superscript"/>
        </w:rPr>
        <w:t>-1</w:t>
      </w:r>
      <w:r w:rsidR="00D21B7C">
        <w:rPr>
          <w:rFonts w:ascii="Times New Roman" w:hAnsi="Times New Roman" w:cs="Times New Roman"/>
        </w:rPr>
        <w:t xml:space="preserve">, </w:t>
      </w:r>
      <w:r w:rsidR="00A74D0E">
        <w:rPr>
          <w:rFonts w:ascii="Times New Roman" w:hAnsi="Times New Roman" w:cs="Times New Roman"/>
        </w:rPr>
        <w:t>reference H</w:t>
      </w:r>
      <w:r w:rsidR="00A74D0E" w:rsidRPr="00A74D0E">
        <w:rPr>
          <w:rFonts w:ascii="Times New Roman" w:hAnsi="Times New Roman" w:cs="Times New Roman"/>
          <w:vertAlign w:val="subscript"/>
        </w:rPr>
        <w:t>2</w:t>
      </w:r>
      <w:r w:rsidR="00A74D0E">
        <w:rPr>
          <w:rFonts w:ascii="Times New Roman" w:hAnsi="Times New Roman" w:cs="Times New Roman"/>
        </w:rPr>
        <w:t xml:space="preserve">O 0 </w:t>
      </w:r>
      <w:r w:rsidR="00A74D0E" w:rsidRPr="00A74D0E">
        <w:rPr>
          <w:rFonts w:ascii="Times New Roman" w:hAnsi="Times New Roman" w:cs="Times New Roman"/>
        </w:rPr>
        <w:t>mmol H</w:t>
      </w:r>
      <w:r w:rsidR="00A74D0E" w:rsidRPr="00A74D0E">
        <w:rPr>
          <w:rFonts w:ascii="Times New Roman" w:hAnsi="Times New Roman" w:cs="Times New Roman"/>
          <w:vertAlign w:val="subscript"/>
        </w:rPr>
        <w:t>2</w:t>
      </w:r>
      <w:r w:rsidR="00A74D0E" w:rsidRPr="00A74D0E">
        <w:rPr>
          <w:rFonts w:ascii="Times New Roman" w:hAnsi="Times New Roman" w:cs="Times New Roman"/>
        </w:rPr>
        <w:t>O mol</w:t>
      </w:r>
      <w:r w:rsidR="00A74D0E" w:rsidRPr="00A74D0E">
        <w:rPr>
          <w:rFonts w:ascii="Times New Roman" w:hAnsi="Times New Roman" w:cs="Times New Roman"/>
          <w:vertAlign w:val="superscript"/>
        </w:rPr>
        <w:t>-1</w:t>
      </w:r>
      <w:r w:rsidR="00A74D0E">
        <w:rPr>
          <w:rFonts w:ascii="Times New Roman" w:hAnsi="Times New Roman" w:cs="Times New Roman"/>
        </w:rPr>
        <w:t xml:space="preserve">, </w:t>
      </w:r>
      <w:proofErr w:type="spellStart"/>
      <w:r w:rsidR="00D21B7C">
        <w:rPr>
          <w:rFonts w:ascii="Times New Roman" w:hAnsi="Times New Roman" w:cs="Times New Roman"/>
        </w:rPr>
        <w:t>P</w:t>
      </w:r>
      <w:r w:rsidR="006806D5">
        <w:rPr>
          <w:rFonts w:ascii="Times New Roman" w:hAnsi="Times New Roman" w:cs="Times New Roman"/>
        </w:rPr>
        <w:t>arIn_</w:t>
      </w:r>
      <w:r w:rsidR="006806D5" w:rsidRPr="006806D5">
        <w:rPr>
          <w:rFonts w:ascii="Times New Roman" w:hAnsi="Times New Roman" w:cs="Times New Roman"/>
        </w:rPr>
        <w:t>μml</w:t>
      </w:r>
      <w:proofErr w:type="spellEnd"/>
      <w:r w:rsidR="00D21B7C">
        <w:rPr>
          <w:rFonts w:ascii="Times New Roman" w:hAnsi="Times New Roman" w:cs="Times New Roman"/>
        </w:rPr>
        <w:t xml:space="preserve"> 400</w:t>
      </w:r>
      <w:r w:rsidR="009F34E8">
        <w:rPr>
          <w:rFonts w:ascii="Times New Roman" w:hAnsi="Times New Roman" w:cs="Times New Roman"/>
        </w:rPr>
        <w:t xml:space="preserve"> </w:t>
      </w:r>
      <w:proofErr w:type="spellStart"/>
      <w:r w:rsidR="001A56F5" w:rsidRPr="001A56F5">
        <w:rPr>
          <w:rFonts w:ascii="Times New Roman" w:hAnsi="Times New Roman" w:cs="Times New Roman"/>
        </w:rPr>
        <w:t>μmol</w:t>
      </w:r>
      <w:proofErr w:type="spellEnd"/>
      <w:r w:rsidR="001A56F5" w:rsidRPr="001A56F5">
        <w:rPr>
          <w:rFonts w:ascii="Times New Roman" w:hAnsi="Times New Roman" w:cs="Times New Roman"/>
        </w:rPr>
        <w:t xml:space="preserve"> m</w:t>
      </w:r>
      <w:r w:rsidR="001A56F5" w:rsidRPr="001A56F5">
        <w:rPr>
          <w:rFonts w:ascii="Times New Roman" w:hAnsi="Times New Roman" w:cs="Times New Roman"/>
          <w:vertAlign w:val="superscript"/>
        </w:rPr>
        <w:t>-2</w:t>
      </w:r>
      <w:r w:rsidR="001A56F5" w:rsidRPr="001A56F5">
        <w:rPr>
          <w:rFonts w:ascii="Times New Roman" w:hAnsi="Times New Roman" w:cs="Times New Roman"/>
        </w:rPr>
        <w:t xml:space="preserve"> s</w:t>
      </w:r>
      <w:r w:rsidR="001A56F5" w:rsidRPr="001A56F5">
        <w:rPr>
          <w:rFonts w:ascii="Times New Roman" w:hAnsi="Times New Roman" w:cs="Times New Roman"/>
          <w:vertAlign w:val="superscript"/>
        </w:rPr>
        <w:t>-1</w:t>
      </w:r>
      <w:r w:rsidR="009F34E8">
        <w:rPr>
          <w:rFonts w:ascii="Times New Roman" w:hAnsi="Times New Roman" w:cs="Times New Roman"/>
        </w:rPr>
        <w:t>.</w:t>
      </w:r>
      <w:r w:rsidR="00D21B7C">
        <w:rPr>
          <w:rFonts w:ascii="Times New Roman" w:hAnsi="Times New Roman" w:cs="Times New Roman"/>
        </w:rPr>
        <w:t xml:space="preserve"> </w:t>
      </w:r>
    </w:p>
    <w:p w14:paraId="7045BA6B" w14:textId="0E4443B5" w:rsidR="00961956" w:rsidRPr="00DC2A54" w:rsidRDefault="00676B63" w:rsidP="002D1B40">
      <w:pPr>
        <w:ind w:firstLine="720"/>
        <w:rPr>
          <w:rFonts w:ascii="Times New Roman" w:hAnsi="Times New Roman" w:cs="Times New Roman"/>
        </w:rPr>
      </w:pPr>
      <w:r>
        <w:rPr>
          <w:rFonts w:ascii="Times New Roman" w:hAnsi="Times New Roman" w:cs="Times New Roman"/>
        </w:rPr>
        <w:t>The high temperature treatment was 33°C and the low temperature treatment was 10°C. Each ramet was subjected to both treatments with a rest period of one week between the temperature treatments. Ramets A and C were subjected to the high temperature treatment first and ramets B and D were subjected to the low temperature treatment first.</w:t>
      </w:r>
      <w:r w:rsidR="003C25DD">
        <w:rPr>
          <w:rFonts w:ascii="Times New Roman" w:hAnsi="Times New Roman" w:cs="Times New Roman"/>
        </w:rPr>
        <w:t xml:space="preserve"> </w:t>
      </w:r>
    </w:p>
    <w:p w14:paraId="27B8BF9E" w14:textId="256A60BE" w:rsidR="00961956" w:rsidRDefault="00961956" w:rsidP="002D1B40">
      <w:pPr>
        <w:ind w:firstLine="720"/>
        <w:rPr>
          <w:rFonts w:ascii="Times New Roman" w:hAnsi="Times New Roman" w:cs="Times New Roman"/>
          <w:b/>
          <w:bCs/>
          <w:i/>
          <w:iCs/>
        </w:rPr>
      </w:pPr>
      <w:r>
        <w:rPr>
          <w:rFonts w:ascii="Times New Roman" w:hAnsi="Times New Roman" w:cs="Times New Roman"/>
          <w:b/>
          <w:bCs/>
          <w:i/>
          <w:iCs/>
        </w:rPr>
        <w:t>Gametophytic: Pollen Variables</w:t>
      </w:r>
    </w:p>
    <w:p w14:paraId="3A9378FA" w14:textId="4CBEC355" w:rsidR="00961956" w:rsidRDefault="00676B63" w:rsidP="002D1B40">
      <w:pPr>
        <w:ind w:firstLine="720"/>
        <w:rPr>
          <w:rFonts w:ascii="Times New Roman" w:hAnsi="Times New Roman" w:cs="Times New Roman"/>
          <w:sz w:val="24"/>
          <w:szCs w:val="24"/>
        </w:rPr>
      </w:pPr>
      <w:r>
        <w:rPr>
          <w:rFonts w:ascii="Times New Roman" w:hAnsi="Times New Roman" w:cs="Times New Roman"/>
        </w:rPr>
        <w:lastRenderedPageBreak/>
        <w:t xml:space="preserve">Once a plant from the north and from the south flowered, we </w:t>
      </w:r>
      <w:r w:rsidR="00B23DFB">
        <w:rPr>
          <w:rFonts w:ascii="Times New Roman" w:hAnsi="Times New Roman" w:cs="Times New Roman"/>
        </w:rPr>
        <w:t xml:space="preserve">removed a mature flower from both plants. Since </w:t>
      </w:r>
      <w:r w:rsidR="00B23DFB">
        <w:rPr>
          <w:rFonts w:ascii="Times New Roman" w:hAnsi="Times New Roman" w:cs="Times New Roman"/>
          <w:i/>
          <w:iCs/>
        </w:rPr>
        <w:t xml:space="preserve">Solanum </w:t>
      </w:r>
      <w:proofErr w:type="spellStart"/>
      <w:r w:rsidR="00B23DFB">
        <w:rPr>
          <w:rFonts w:ascii="Times New Roman" w:hAnsi="Times New Roman" w:cs="Times New Roman"/>
          <w:i/>
          <w:iCs/>
        </w:rPr>
        <w:t>carolinense</w:t>
      </w:r>
      <w:proofErr w:type="spellEnd"/>
      <w:r w:rsidR="00B23DFB">
        <w:rPr>
          <w:rFonts w:ascii="Times New Roman" w:hAnsi="Times New Roman" w:cs="Times New Roman"/>
          <w:i/>
          <w:iCs/>
        </w:rPr>
        <w:t xml:space="preserve"> </w:t>
      </w:r>
      <w:r w:rsidR="00B23DFB">
        <w:rPr>
          <w:rFonts w:ascii="Times New Roman" w:hAnsi="Times New Roman" w:cs="Times New Roman"/>
        </w:rPr>
        <w:t xml:space="preserve">is buzz pollinated, a device crafted from a nose hair remover and a paper clip was used to mimic the vibrations needed to release pollen from the anther. Pollen </w:t>
      </w:r>
      <w:r w:rsidR="00FA0901">
        <w:rPr>
          <w:rFonts w:ascii="Times New Roman" w:hAnsi="Times New Roman" w:cs="Times New Roman"/>
        </w:rPr>
        <w:t xml:space="preserve">from one flower </w:t>
      </w:r>
      <w:r w:rsidR="00B23DFB">
        <w:rPr>
          <w:rFonts w:ascii="Times New Roman" w:hAnsi="Times New Roman" w:cs="Times New Roman"/>
        </w:rPr>
        <w:t xml:space="preserve">was dispersed over </w:t>
      </w:r>
      <w:r w:rsidR="00FA0901">
        <w:rPr>
          <w:rFonts w:ascii="Times New Roman" w:hAnsi="Times New Roman" w:cs="Times New Roman"/>
        </w:rPr>
        <w:t>five plates</w:t>
      </w:r>
      <w:r w:rsidR="00B23DFB">
        <w:rPr>
          <w:rFonts w:ascii="Times New Roman" w:hAnsi="Times New Roman" w:cs="Times New Roman"/>
        </w:rPr>
        <w:t xml:space="preserve"> with a </w:t>
      </w:r>
      <w:r w:rsidR="00FA0901">
        <w:rPr>
          <w:rFonts w:ascii="Times New Roman" w:hAnsi="Times New Roman" w:cs="Times New Roman"/>
        </w:rPr>
        <w:t xml:space="preserve">3% </w:t>
      </w:r>
      <w:proofErr w:type="spellStart"/>
      <w:r w:rsidR="00FA0901">
        <w:rPr>
          <w:rFonts w:ascii="Times New Roman" w:hAnsi="Times New Roman" w:cs="Times New Roman"/>
        </w:rPr>
        <w:t>Bacto</w:t>
      </w:r>
      <w:proofErr w:type="spellEnd"/>
      <w:r w:rsidR="00FA0901">
        <w:rPr>
          <w:rFonts w:ascii="Times New Roman" w:hAnsi="Times New Roman" w:cs="Times New Roman"/>
        </w:rPr>
        <w:t>-A</w:t>
      </w:r>
      <w:r w:rsidR="00B23DFB">
        <w:rPr>
          <w:rFonts w:ascii="Times New Roman" w:hAnsi="Times New Roman" w:cs="Times New Roman"/>
        </w:rPr>
        <w:t xml:space="preserve">gar based growth medium (sucrose, </w:t>
      </w:r>
      <w:proofErr w:type="gramStart"/>
      <w:r w:rsidR="00B23DFB">
        <w:rPr>
          <w:rFonts w:ascii="Times New Roman" w:hAnsi="Times New Roman" w:cs="Times New Roman"/>
          <w:sz w:val="24"/>
          <w:szCs w:val="24"/>
        </w:rPr>
        <w:t>Ca(</w:t>
      </w:r>
      <w:proofErr w:type="gramEnd"/>
      <w:r w:rsidR="00B23DFB">
        <w:rPr>
          <w:rFonts w:ascii="Times New Roman" w:hAnsi="Times New Roman" w:cs="Times New Roman"/>
          <w:sz w:val="24"/>
          <w:szCs w:val="24"/>
        </w:rPr>
        <w:t>NO</w:t>
      </w:r>
      <w:r w:rsidR="00B23DFB">
        <w:rPr>
          <w:rFonts w:ascii="Times New Roman" w:hAnsi="Times New Roman" w:cs="Times New Roman"/>
          <w:sz w:val="24"/>
          <w:szCs w:val="24"/>
          <w:vertAlign w:val="subscript"/>
        </w:rPr>
        <w:t>3</w:t>
      </w:r>
      <w:r w:rsidR="00B23DFB">
        <w:rPr>
          <w:rFonts w:ascii="Times New Roman" w:hAnsi="Times New Roman" w:cs="Times New Roman"/>
          <w:sz w:val="24"/>
          <w:szCs w:val="24"/>
        </w:rPr>
        <w:t>)</w:t>
      </w:r>
      <w:r w:rsidR="00B23DFB">
        <w:rPr>
          <w:rFonts w:ascii="Times New Roman" w:hAnsi="Times New Roman" w:cs="Times New Roman"/>
          <w:sz w:val="24"/>
          <w:szCs w:val="24"/>
          <w:vertAlign w:val="subscript"/>
        </w:rPr>
        <w:t>2</w:t>
      </w:r>
      <w:r w:rsidR="00B23DFB">
        <w:rPr>
          <w:rFonts w:ascii="Times New Roman" w:hAnsi="Times New Roman" w:cs="Times New Roman"/>
          <w:sz w:val="24"/>
          <w:szCs w:val="24"/>
        </w:rPr>
        <w:t>, MgSO</w:t>
      </w:r>
      <w:r w:rsidR="00B23DFB">
        <w:rPr>
          <w:rFonts w:ascii="Times New Roman" w:hAnsi="Times New Roman" w:cs="Times New Roman"/>
          <w:sz w:val="24"/>
          <w:szCs w:val="24"/>
          <w:vertAlign w:val="subscript"/>
        </w:rPr>
        <w:t>4</w:t>
      </w:r>
      <w:r w:rsidR="00B23DFB">
        <w:rPr>
          <w:rFonts w:ascii="Times New Roman" w:hAnsi="Times New Roman" w:cs="Times New Roman"/>
          <w:sz w:val="24"/>
          <w:szCs w:val="24"/>
        </w:rPr>
        <w:t>,</w:t>
      </w:r>
      <w:r w:rsidR="00B23DFB" w:rsidRPr="00B23DFB">
        <w:rPr>
          <w:rFonts w:ascii="Times New Roman" w:hAnsi="Times New Roman" w:cs="Times New Roman"/>
          <w:sz w:val="24"/>
          <w:szCs w:val="24"/>
        </w:rPr>
        <w:t xml:space="preserve"> </w:t>
      </w:r>
      <w:r w:rsidR="00B23DFB">
        <w:rPr>
          <w:rFonts w:ascii="Times New Roman" w:hAnsi="Times New Roman" w:cs="Times New Roman"/>
          <w:sz w:val="24"/>
          <w:szCs w:val="24"/>
        </w:rPr>
        <w:t>KNO</w:t>
      </w:r>
      <w:r w:rsidR="00B23DFB">
        <w:rPr>
          <w:rFonts w:ascii="Times New Roman" w:hAnsi="Times New Roman" w:cs="Times New Roman"/>
          <w:sz w:val="24"/>
          <w:szCs w:val="24"/>
          <w:vertAlign w:val="subscript"/>
        </w:rPr>
        <w:t>3</w:t>
      </w:r>
      <w:r w:rsidR="00B23DFB">
        <w:rPr>
          <w:rFonts w:ascii="Times New Roman" w:hAnsi="Times New Roman" w:cs="Times New Roman"/>
          <w:sz w:val="24"/>
          <w:szCs w:val="24"/>
        </w:rPr>
        <w:t>, H</w:t>
      </w:r>
      <w:r w:rsidR="00B23DFB">
        <w:rPr>
          <w:rFonts w:ascii="Times New Roman" w:hAnsi="Times New Roman" w:cs="Times New Roman"/>
          <w:sz w:val="24"/>
          <w:szCs w:val="24"/>
          <w:vertAlign w:val="subscript"/>
        </w:rPr>
        <w:t>3</w:t>
      </w:r>
      <w:r w:rsidR="00B23DFB">
        <w:rPr>
          <w:rFonts w:ascii="Times New Roman" w:hAnsi="Times New Roman" w:cs="Times New Roman"/>
          <w:sz w:val="24"/>
          <w:szCs w:val="24"/>
        </w:rPr>
        <w:t>BO</w:t>
      </w:r>
      <w:r w:rsidR="00B23DFB">
        <w:rPr>
          <w:rFonts w:ascii="Times New Roman" w:hAnsi="Times New Roman" w:cs="Times New Roman"/>
          <w:sz w:val="24"/>
          <w:szCs w:val="24"/>
          <w:vertAlign w:val="subscript"/>
        </w:rPr>
        <w:t>3</w:t>
      </w:r>
      <w:r w:rsidR="00FA0901">
        <w:rPr>
          <w:rFonts w:ascii="Times New Roman" w:hAnsi="Times New Roman" w:cs="Times New Roman"/>
          <w:sz w:val="24"/>
          <w:szCs w:val="24"/>
        </w:rPr>
        <w:t xml:space="preserve">). The plates were each placed at one of the five temperature treatments (10°C, 20°C, 25°C, 30°C, 40°C) for 16 hours. After the temperature treatments, the plate was covered with a thin layer of ethanol to halt further pollen tube growth. </w:t>
      </w:r>
      <w:r w:rsidR="00F03275">
        <w:rPr>
          <w:rFonts w:ascii="Times New Roman" w:hAnsi="Times New Roman" w:cs="Times New Roman"/>
          <w:sz w:val="24"/>
          <w:szCs w:val="24"/>
        </w:rPr>
        <w:t>Four pictures of each plate were taken using a microscope and ImageJ was used to collect pollen germination and pollen tube growth rate data.</w:t>
      </w:r>
    </w:p>
    <w:p w14:paraId="4D5862DA" w14:textId="1CF4AF89" w:rsidR="00F03275" w:rsidRDefault="00F03275" w:rsidP="002D1B40">
      <w:pPr>
        <w:ind w:firstLine="720"/>
        <w:rPr>
          <w:rFonts w:ascii="Times New Roman" w:hAnsi="Times New Roman" w:cs="Times New Roman"/>
          <w:sz w:val="24"/>
          <w:szCs w:val="24"/>
        </w:rPr>
      </w:pPr>
      <w:r>
        <w:rPr>
          <w:rFonts w:ascii="Times New Roman" w:hAnsi="Times New Roman" w:cs="Times New Roman"/>
          <w:sz w:val="24"/>
          <w:szCs w:val="24"/>
        </w:rPr>
        <w:t xml:space="preserve">Pollen germination was measured by counting the number of pollen grains that produced pollen tubes and the number of pollen grains that did not produce pollen tubes in </w:t>
      </w:r>
      <w:r w:rsidR="00477B5D">
        <w:rPr>
          <w:rFonts w:ascii="Times New Roman" w:hAnsi="Times New Roman" w:cs="Times New Roman"/>
          <w:sz w:val="24"/>
          <w:szCs w:val="24"/>
        </w:rPr>
        <w:t>the first</w:t>
      </w:r>
      <w:r>
        <w:rPr>
          <w:rFonts w:ascii="Times New Roman" w:hAnsi="Times New Roman" w:cs="Times New Roman"/>
          <w:sz w:val="24"/>
          <w:szCs w:val="24"/>
        </w:rPr>
        <w:t xml:space="preserve"> picture</w:t>
      </w:r>
      <w:r w:rsidR="00477B5D">
        <w:rPr>
          <w:rFonts w:ascii="Times New Roman" w:hAnsi="Times New Roman" w:cs="Times New Roman"/>
          <w:sz w:val="24"/>
          <w:szCs w:val="24"/>
        </w:rPr>
        <w:t xml:space="preserve"> taken</w:t>
      </w:r>
      <w:r>
        <w:rPr>
          <w:rFonts w:ascii="Times New Roman" w:hAnsi="Times New Roman" w:cs="Times New Roman"/>
          <w:sz w:val="24"/>
          <w:szCs w:val="24"/>
        </w:rPr>
        <w:t xml:space="preserve">. A pollen tube was had to be </w:t>
      </w:r>
      <w:r w:rsidR="00477B5D">
        <w:rPr>
          <w:rFonts w:ascii="Times New Roman" w:hAnsi="Times New Roman" w:cs="Times New Roman"/>
          <w:sz w:val="24"/>
          <w:szCs w:val="24"/>
        </w:rPr>
        <w:t>at least</w:t>
      </w:r>
      <w:r>
        <w:rPr>
          <w:rFonts w:ascii="Times New Roman" w:hAnsi="Times New Roman" w:cs="Times New Roman"/>
          <w:sz w:val="24"/>
          <w:szCs w:val="24"/>
        </w:rPr>
        <w:t xml:space="preserve"> half the diameter of the pollen grain to be included in the count. </w:t>
      </w:r>
      <w:r w:rsidR="00477B5D">
        <w:rPr>
          <w:rFonts w:ascii="Times New Roman" w:hAnsi="Times New Roman" w:cs="Times New Roman"/>
          <w:sz w:val="24"/>
          <w:szCs w:val="24"/>
        </w:rPr>
        <w:t>We used the</w:t>
      </w:r>
      <w:r>
        <w:rPr>
          <w:rFonts w:ascii="Times New Roman" w:hAnsi="Times New Roman" w:cs="Times New Roman"/>
          <w:sz w:val="24"/>
          <w:szCs w:val="24"/>
        </w:rPr>
        <w:t xml:space="preserve"> percent of pollen grains with tubes out of the total number of pollen grains for data analysis. </w:t>
      </w:r>
    </w:p>
    <w:p w14:paraId="2D16C361" w14:textId="0BBC8E95" w:rsidR="00477B5D" w:rsidRDefault="00477B5D" w:rsidP="002D1B40">
      <w:pPr>
        <w:ind w:firstLine="720"/>
        <w:rPr>
          <w:rFonts w:ascii="Times New Roman" w:hAnsi="Times New Roman" w:cs="Times New Roman"/>
          <w:sz w:val="24"/>
          <w:szCs w:val="24"/>
        </w:rPr>
      </w:pPr>
      <w:r>
        <w:rPr>
          <w:rFonts w:ascii="Times New Roman" w:hAnsi="Times New Roman" w:cs="Times New Roman"/>
          <w:sz w:val="24"/>
          <w:szCs w:val="24"/>
        </w:rPr>
        <w:t>Pollen tube growth rate was determined by measuring the 10 longest pollen tubes in each of the 4 pictures, calculating the mean of the 20 longest out of the 40 measured, and dividing that length in millimeters by 16 hours. Pollen tubes were only included if they were completely visible in the picture.</w:t>
      </w:r>
    </w:p>
    <w:p w14:paraId="57AC154C" w14:textId="79384E80" w:rsidR="00B971A5" w:rsidRDefault="00B971A5" w:rsidP="002D1B40">
      <w:pPr>
        <w:ind w:firstLine="720"/>
        <w:rPr>
          <w:rFonts w:ascii="Times New Roman" w:hAnsi="Times New Roman" w:cs="Times New Roman"/>
          <w:b/>
          <w:bCs/>
          <w:i/>
          <w:iCs/>
          <w:sz w:val="24"/>
          <w:szCs w:val="24"/>
        </w:rPr>
      </w:pPr>
      <w:r>
        <w:rPr>
          <w:rFonts w:ascii="Times New Roman" w:hAnsi="Times New Roman" w:cs="Times New Roman"/>
          <w:b/>
          <w:bCs/>
          <w:i/>
          <w:iCs/>
          <w:sz w:val="24"/>
          <w:szCs w:val="24"/>
        </w:rPr>
        <w:t>Data Analysis</w:t>
      </w:r>
    </w:p>
    <w:p w14:paraId="71F08413" w14:textId="3025DFDD" w:rsidR="00C3078D" w:rsidRDefault="00B971A5">
      <w:pPr>
        <w:ind w:firstLine="720"/>
        <w:rPr>
          <w:ins w:id="2" w:author="Steven Travers" w:date="2022-05-02T11:07:00Z"/>
          <w:rFonts w:ascii="Times New Roman" w:hAnsi="Times New Roman" w:cs="Times New Roman"/>
          <w:sz w:val="24"/>
          <w:szCs w:val="24"/>
        </w:rPr>
      </w:pPr>
      <w:r>
        <w:rPr>
          <w:rFonts w:ascii="Times New Roman" w:hAnsi="Times New Roman" w:cs="Times New Roman"/>
          <w:sz w:val="24"/>
          <w:szCs w:val="24"/>
        </w:rPr>
        <w:t>All data were analyzed in R (</w:t>
      </w:r>
      <w:r w:rsidR="00BB3161">
        <w:rPr>
          <w:rFonts w:ascii="Times New Roman" w:hAnsi="Times New Roman" w:cs="Times New Roman"/>
          <w:sz w:val="24"/>
          <w:szCs w:val="24"/>
        </w:rPr>
        <w:t>version 4.1.2)</w:t>
      </w:r>
      <w:r w:rsidR="007E08EC">
        <w:rPr>
          <w:rFonts w:ascii="Times New Roman" w:hAnsi="Times New Roman" w:cs="Times New Roman"/>
          <w:sz w:val="24"/>
          <w:szCs w:val="24"/>
        </w:rPr>
        <w:t xml:space="preserve">. For each of the </w:t>
      </w:r>
      <w:proofErr w:type="spellStart"/>
      <w:r w:rsidR="007E08EC">
        <w:rPr>
          <w:rFonts w:ascii="Times New Roman" w:hAnsi="Times New Roman" w:cs="Times New Roman"/>
          <w:sz w:val="24"/>
          <w:szCs w:val="24"/>
        </w:rPr>
        <w:t>sporophytic</w:t>
      </w:r>
      <w:proofErr w:type="spellEnd"/>
      <w:r w:rsidR="007E08EC">
        <w:rPr>
          <w:rFonts w:ascii="Times New Roman" w:hAnsi="Times New Roman" w:cs="Times New Roman"/>
          <w:sz w:val="24"/>
          <w:szCs w:val="24"/>
        </w:rPr>
        <w:t xml:space="preserve"> variables, we used linear mixed effects models</w:t>
      </w:r>
      <w:r w:rsidR="003D1D37">
        <w:rPr>
          <w:rFonts w:ascii="Times New Roman" w:hAnsi="Times New Roman" w:cs="Times New Roman"/>
          <w:sz w:val="24"/>
          <w:szCs w:val="24"/>
        </w:rPr>
        <w:t xml:space="preserve"> </w:t>
      </w:r>
      <w:r w:rsidR="00777A18">
        <w:rPr>
          <w:rFonts w:ascii="Times New Roman" w:hAnsi="Times New Roman" w:cs="Times New Roman"/>
          <w:sz w:val="24"/>
          <w:szCs w:val="24"/>
        </w:rPr>
        <w:t xml:space="preserve">(LMM; function </w:t>
      </w:r>
      <w:proofErr w:type="spellStart"/>
      <w:r w:rsidR="00777A18">
        <w:rPr>
          <w:rFonts w:ascii="Times New Roman" w:hAnsi="Times New Roman" w:cs="Times New Roman"/>
          <w:sz w:val="24"/>
          <w:szCs w:val="24"/>
        </w:rPr>
        <w:t>lmer</w:t>
      </w:r>
      <w:proofErr w:type="spellEnd"/>
      <w:r w:rsidR="00777A18">
        <w:rPr>
          <w:rFonts w:ascii="Times New Roman" w:hAnsi="Times New Roman" w:cs="Times New Roman"/>
          <w:sz w:val="24"/>
          <w:szCs w:val="24"/>
        </w:rPr>
        <w:t xml:space="preserve">) </w:t>
      </w:r>
      <w:r w:rsidR="003D1D37">
        <w:rPr>
          <w:rFonts w:ascii="Times New Roman" w:hAnsi="Times New Roman" w:cs="Times New Roman"/>
          <w:sz w:val="24"/>
          <w:szCs w:val="24"/>
        </w:rPr>
        <w:t>to determine if there were differences</w:t>
      </w:r>
      <w:r w:rsidR="005579EF">
        <w:rPr>
          <w:rFonts w:ascii="Times New Roman" w:hAnsi="Times New Roman" w:cs="Times New Roman"/>
          <w:sz w:val="24"/>
          <w:szCs w:val="24"/>
        </w:rPr>
        <w:t xml:space="preserve"> between</w:t>
      </w:r>
      <w:r w:rsidR="003D1D37">
        <w:rPr>
          <w:rFonts w:ascii="Times New Roman" w:hAnsi="Times New Roman" w:cs="Times New Roman"/>
          <w:sz w:val="24"/>
          <w:szCs w:val="24"/>
        </w:rPr>
        <w:t xml:space="preserve"> north and south. R</w:t>
      </w:r>
      <w:r w:rsidR="007E08EC">
        <w:rPr>
          <w:rFonts w:ascii="Times New Roman" w:hAnsi="Times New Roman" w:cs="Times New Roman"/>
          <w:sz w:val="24"/>
          <w:szCs w:val="24"/>
        </w:rPr>
        <w:t xml:space="preserve">egion </w:t>
      </w:r>
      <w:r w:rsidR="003D1D37">
        <w:rPr>
          <w:rFonts w:ascii="Times New Roman" w:hAnsi="Times New Roman" w:cs="Times New Roman"/>
          <w:sz w:val="24"/>
          <w:szCs w:val="24"/>
        </w:rPr>
        <w:t>was</w:t>
      </w:r>
      <w:r w:rsidR="007E08EC">
        <w:rPr>
          <w:rFonts w:ascii="Times New Roman" w:hAnsi="Times New Roman" w:cs="Times New Roman"/>
          <w:sz w:val="24"/>
          <w:szCs w:val="24"/>
        </w:rPr>
        <w:t xml:space="preserve"> the fixed effect</w:t>
      </w:r>
      <w:r w:rsidR="003D1D37">
        <w:rPr>
          <w:rFonts w:ascii="Times New Roman" w:hAnsi="Times New Roman" w:cs="Times New Roman"/>
          <w:sz w:val="24"/>
          <w:szCs w:val="24"/>
        </w:rPr>
        <w:t xml:space="preserve"> and </w:t>
      </w:r>
      <w:r w:rsidR="007E08EC">
        <w:rPr>
          <w:rFonts w:ascii="Times New Roman" w:hAnsi="Times New Roman" w:cs="Times New Roman"/>
          <w:sz w:val="24"/>
          <w:szCs w:val="24"/>
        </w:rPr>
        <w:t xml:space="preserve">ramet and genet nested in population were the random effects. </w:t>
      </w:r>
      <w:r w:rsidR="00777A18">
        <w:rPr>
          <w:rFonts w:ascii="Times New Roman" w:hAnsi="Times New Roman" w:cs="Times New Roman"/>
          <w:sz w:val="24"/>
          <w:szCs w:val="24"/>
        </w:rPr>
        <w:t>We dropped the genet nested in population term for cell membrane stability to avoid overfitting the model.</w:t>
      </w:r>
      <w:r w:rsidR="003D1D37">
        <w:rPr>
          <w:rFonts w:ascii="Times New Roman" w:hAnsi="Times New Roman" w:cs="Times New Roman"/>
          <w:sz w:val="24"/>
          <w:szCs w:val="24"/>
        </w:rPr>
        <w:t xml:space="preserve"> We used an analysis of variance model (stats; function </w:t>
      </w:r>
      <w:proofErr w:type="spellStart"/>
      <w:r w:rsidR="003D1D37">
        <w:rPr>
          <w:rFonts w:ascii="Times New Roman" w:hAnsi="Times New Roman" w:cs="Times New Roman"/>
          <w:sz w:val="24"/>
          <w:szCs w:val="24"/>
        </w:rPr>
        <w:t>aov</w:t>
      </w:r>
      <w:proofErr w:type="spellEnd"/>
      <w:r w:rsidR="003D1D37">
        <w:rPr>
          <w:rFonts w:ascii="Times New Roman" w:hAnsi="Times New Roman" w:cs="Times New Roman"/>
          <w:sz w:val="24"/>
          <w:szCs w:val="24"/>
        </w:rPr>
        <w:t>) to determine if there were differences between genet</w:t>
      </w:r>
      <w:r w:rsidR="005579EF">
        <w:rPr>
          <w:rFonts w:ascii="Times New Roman" w:hAnsi="Times New Roman" w:cs="Times New Roman"/>
          <w:sz w:val="24"/>
          <w:szCs w:val="24"/>
        </w:rPr>
        <w:t xml:space="preserve">s for each of the </w:t>
      </w:r>
      <w:proofErr w:type="spellStart"/>
      <w:r w:rsidR="005579EF">
        <w:rPr>
          <w:rFonts w:ascii="Times New Roman" w:hAnsi="Times New Roman" w:cs="Times New Roman"/>
          <w:sz w:val="24"/>
          <w:szCs w:val="24"/>
        </w:rPr>
        <w:t>sporophytic</w:t>
      </w:r>
      <w:proofErr w:type="spellEnd"/>
      <w:r w:rsidR="005579EF">
        <w:rPr>
          <w:rFonts w:ascii="Times New Roman" w:hAnsi="Times New Roman" w:cs="Times New Roman"/>
          <w:sz w:val="24"/>
          <w:szCs w:val="24"/>
        </w:rPr>
        <w:t xml:space="preserve"> variables</w:t>
      </w:r>
      <w:r w:rsidR="003D1D37">
        <w:rPr>
          <w:rFonts w:ascii="Times New Roman" w:hAnsi="Times New Roman" w:cs="Times New Roman"/>
          <w:sz w:val="24"/>
          <w:szCs w:val="24"/>
        </w:rPr>
        <w:t>.</w:t>
      </w:r>
      <w:r w:rsidR="005579EF">
        <w:rPr>
          <w:rFonts w:ascii="Times New Roman" w:hAnsi="Times New Roman" w:cs="Times New Roman"/>
          <w:sz w:val="24"/>
          <w:szCs w:val="24"/>
        </w:rPr>
        <w:t xml:space="preserve"> </w:t>
      </w:r>
    </w:p>
    <w:p w14:paraId="2F86E95D" w14:textId="419C9223" w:rsidR="00D0126B" w:rsidRDefault="00D0126B" w:rsidP="00D0126B">
      <w:pPr>
        <w:rPr>
          <w:ins w:id="3" w:author="Steven Travers" w:date="2022-05-02T11:07:00Z"/>
          <w:rFonts w:ascii="Times New Roman" w:hAnsi="Times New Roman" w:cs="Times New Roman"/>
          <w:sz w:val="24"/>
          <w:szCs w:val="24"/>
        </w:rPr>
      </w:pPr>
    </w:p>
    <w:p w14:paraId="2E9F1272" w14:textId="7806DA19" w:rsidR="00D0126B" w:rsidRDefault="00D0126B" w:rsidP="00D0126B">
      <w:pPr>
        <w:rPr>
          <w:ins w:id="4" w:author="Steven Travers" w:date="2022-05-02T11:07:00Z"/>
          <w:rFonts w:ascii="Times New Roman" w:hAnsi="Times New Roman" w:cs="Times New Roman"/>
          <w:sz w:val="24"/>
          <w:szCs w:val="24"/>
        </w:rPr>
      </w:pPr>
      <w:ins w:id="5" w:author="Steven Travers" w:date="2022-05-02T11:07:00Z">
        <w:r w:rsidRPr="00D0126B">
          <w:rPr>
            <w:rFonts w:ascii="Times New Roman" w:hAnsi="Times New Roman" w:cs="Times New Roman"/>
            <w:sz w:val="24"/>
            <w:szCs w:val="24"/>
            <w:highlight w:val="yellow"/>
            <w:rPrChange w:id="6" w:author="Steven Travers" w:date="2022-05-02T11:08:00Z">
              <w:rPr>
                <w:rFonts w:ascii="Times New Roman" w:hAnsi="Times New Roman" w:cs="Times New Roman"/>
                <w:sz w:val="24"/>
                <w:szCs w:val="24"/>
              </w:rPr>
            </w:rPrChange>
          </w:rPr>
          <w:t>Description of paired analysis</w:t>
        </w:r>
      </w:ins>
    </w:p>
    <w:p w14:paraId="091339C9" w14:textId="77777777" w:rsidR="00D0126B" w:rsidRDefault="00D0126B">
      <w:pPr>
        <w:rPr>
          <w:rFonts w:ascii="Times New Roman" w:hAnsi="Times New Roman" w:cs="Times New Roman"/>
          <w:sz w:val="24"/>
          <w:szCs w:val="24"/>
        </w:rPr>
      </w:pPr>
    </w:p>
    <w:p w14:paraId="0028763F" w14:textId="65378E54" w:rsidR="00B971A5" w:rsidRDefault="005579EF">
      <w:pPr>
        <w:ind w:firstLine="720"/>
        <w:rPr>
          <w:rFonts w:ascii="Times New Roman" w:hAnsi="Times New Roman" w:cs="Times New Roman"/>
          <w:sz w:val="24"/>
          <w:szCs w:val="24"/>
        </w:rPr>
        <w:pPrChange w:id="7" w:author="Steven Travers" w:date="2022-03-25T11:20:00Z">
          <w:pPr/>
        </w:pPrChange>
      </w:pPr>
      <w:r>
        <w:rPr>
          <w:rFonts w:ascii="Times New Roman" w:hAnsi="Times New Roman" w:cs="Times New Roman"/>
          <w:sz w:val="24"/>
          <w:szCs w:val="24"/>
        </w:rPr>
        <w:t>For the gametophytic variables, we fit temperature performance curves (</w:t>
      </w:r>
      <w:proofErr w:type="spellStart"/>
      <w:r>
        <w:rPr>
          <w:rFonts w:ascii="Times New Roman" w:hAnsi="Times New Roman" w:cs="Times New Roman"/>
          <w:sz w:val="24"/>
          <w:szCs w:val="24"/>
        </w:rPr>
        <w:t>rTCP</w:t>
      </w:r>
      <w:proofErr w:type="spellEnd"/>
      <w:r>
        <w:rPr>
          <w:rFonts w:ascii="Times New Roman" w:hAnsi="Times New Roman" w:cs="Times New Roman"/>
          <w:sz w:val="24"/>
          <w:szCs w:val="24"/>
        </w:rPr>
        <w:t xml:space="preserve">: function </w:t>
      </w:r>
      <w:proofErr w:type="spellStart"/>
      <w:proofErr w:type="gramStart"/>
      <w:r>
        <w:rPr>
          <w:rFonts w:ascii="Times New Roman" w:hAnsi="Times New Roman" w:cs="Times New Roman"/>
          <w:sz w:val="24"/>
          <w:szCs w:val="24"/>
        </w:rPr>
        <w:t>nls.multstart</w:t>
      </w:r>
      <w:proofErr w:type="spellEnd"/>
      <w:proofErr w:type="gramEnd"/>
      <w:r>
        <w:rPr>
          <w:rFonts w:ascii="Times New Roman" w:hAnsi="Times New Roman" w:cs="Times New Roman"/>
          <w:sz w:val="24"/>
          <w:szCs w:val="24"/>
        </w:rPr>
        <w:t>) for each plant</w:t>
      </w:r>
      <w:r w:rsidR="008B1F02">
        <w:rPr>
          <w:rFonts w:ascii="Times New Roman" w:hAnsi="Times New Roman" w:cs="Times New Roman"/>
          <w:sz w:val="24"/>
          <w:szCs w:val="24"/>
        </w:rPr>
        <w:t xml:space="preserve"> that flowered. We fit two plants with all 25 temperature performance curves available in the </w:t>
      </w:r>
      <w:proofErr w:type="spellStart"/>
      <w:r w:rsidR="008B1F02">
        <w:rPr>
          <w:rFonts w:ascii="Times New Roman" w:hAnsi="Times New Roman" w:cs="Times New Roman"/>
          <w:sz w:val="24"/>
          <w:szCs w:val="24"/>
        </w:rPr>
        <w:t>rTCP</w:t>
      </w:r>
      <w:proofErr w:type="spellEnd"/>
      <w:r w:rsidR="008B1F02">
        <w:rPr>
          <w:rFonts w:ascii="Times New Roman" w:hAnsi="Times New Roman" w:cs="Times New Roman"/>
          <w:sz w:val="24"/>
          <w:szCs w:val="24"/>
        </w:rPr>
        <w:t xml:space="preserve"> packages and used AIC values to select the quadratic_2008 and the weibull_1995 models. </w:t>
      </w:r>
      <w:r w:rsidR="00C3078D">
        <w:rPr>
          <w:rFonts w:ascii="Times New Roman" w:hAnsi="Times New Roman" w:cs="Times New Roman"/>
          <w:sz w:val="24"/>
          <w:szCs w:val="24"/>
        </w:rPr>
        <w:t>We opted to use the</w:t>
      </w:r>
      <w:r w:rsidR="004D2E43">
        <w:rPr>
          <w:rFonts w:ascii="Times New Roman" w:hAnsi="Times New Roman" w:cs="Times New Roman"/>
          <w:sz w:val="24"/>
          <w:szCs w:val="24"/>
        </w:rPr>
        <w:t xml:space="preserve"> quadratic_2008 model because the temperature maximum values determined by the weibull_1995 model were infinite for some of the plants. </w:t>
      </w:r>
      <w:r w:rsidR="00C3078D">
        <w:rPr>
          <w:rFonts w:ascii="Times New Roman" w:hAnsi="Times New Roman" w:cs="Times New Roman"/>
          <w:sz w:val="24"/>
          <w:szCs w:val="24"/>
        </w:rPr>
        <w:t>From the quadratic curves of all plants that flowered, w</w:t>
      </w:r>
      <w:r w:rsidR="004D2E43">
        <w:rPr>
          <w:rFonts w:ascii="Times New Roman" w:hAnsi="Times New Roman" w:cs="Times New Roman"/>
          <w:sz w:val="24"/>
          <w:szCs w:val="24"/>
        </w:rPr>
        <w:t>e extracted the temperature minimum, temperature optimum, and temperature maximum values and used analysis of variance to determine if there were differences between region and genet.</w:t>
      </w:r>
      <w:r w:rsidR="00C3078D">
        <w:rPr>
          <w:rFonts w:ascii="Times New Roman" w:hAnsi="Times New Roman" w:cs="Times New Roman"/>
          <w:sz w:val="24"/>
          <w:szCs w:val="24"/>
        </w:rPr>
        <w:t xml:space="preserve"> </w:t>
      </w:r>
    </w:p>
    <w:p w14:paraId="7B58425B" w14:textId="2546F8BF" w:rsidR="00A7603A" w:rsidRDefault="004C4626">
      <w:pPr>
        <w:ind w:firstLine="720"/>
        <w:rPr>
          <w:ins w:id="8" w:author="Steven Travers" w:date="2022-03-25T09:46:00Z"/>
          <w:rFonts w:ascii="Times New Roman" w:hAnsi="Times New Roman" w:cs="Times New Roman"/>
          <w:sz w:val="24"/>
          <w:szCs w:val="24"/>
        </w:rPr>
        <w:pPrChange w:id="9" w:author="Steven Travers" w:date="2022-03-25T11:20:00Z">
          <w:pPr/>
        </w:pPrChange>
      </w:pPr>
      <w:r>
        <w:rPr>
          <w:rFonts w:ascii="Times New Roman" w:hAnsi="Times New Roman" w:cs="Times New Roman"/>
          <w:sz w:val="24"/>
          <w:szCs w:val="24"/>
        </w:rPr>
        <w:t>We used correlation analysis to determine if there were any correlations between all the variables. To further determine if there were relationships between the variables and whether those differed for region and population</w:t>
      </w:r>
      <w:r w:rsidR="007C25A4">
        <w:rPr>
          <w:rFonts w:ascii="Times New Roman" w:hAnsi="Times New Roman" w:cs="Times New Roman"/>
          <w:sz w:val="24"/>
          <w:szCs w:val="24"/>
        </w:rPr>
        <w:t>,</w:t>
      </w:r>
      <w:r>
        <w:rPr>
          <w:rFonts w:ascii="Times New Roman" w:hAnsi="Times New Roman" w:cs="Times New Roman"/>
          <w:sz w:val="24"/>
          <w:szCs w:val="24"/>
        </w:rPr>
        <w:t xml:space="preserve"> we conducted principal component analysis (PCA). We </w:t>
      </w:r>
      <w:r w:rsidR="007C25A4">
        <w:rPr>
          <w:rFonts w:ascii="Times New Roman" w:hAnsi="Times New Roman" w:cs="Times New Roman"/>
          <w:sz w:val="24"/>
          <w:szCs w:val="24"/>
        </w:rPr>
        <w:lastRenderedPageBreak/>
        <w:t>used</w:t>
      </w:r>
      <w:r>
        <w:rPr>
          <w:rFonts w:ascii="Times New Roman" w:hAnsi="Times New Roman" w:cs="Times New Roman"/>
          <w:sz w:val="24"/>
          <w:szCs w:val="24"/>
        </w:rPr>
        <w:t xml:space="preserve"> PCA on all of the </w:t>
      </w:r>
      <w:proofErr w:type="spellStart"/>
      <w:r>
        <w:rPr>
          <w:rFonts w:ascii="Times New Roman" w:hAnsi="Times New Roman" w:cs="Times New Roman"/>
          <w:sz w:val="24"/>
          <w:szCs w:val="24"/>
        </w:rPr>
        <w:t>sporophytic</w:t>
      </w:r>
      <w:proofErr w:type="spellEnd"/>
      <w:r>
        <w:rPr>
          <w:rFonts w:ascii="Times New Roman" w:hAnsi="Times New Roman" w:cs="Times New Roman"/>
          <w:sz w:val="24"/>
          <w:szCs w:val="24"/>
        </w:rPr>
        <w:t xml:space="preserve"> variables</w:t>
      </w:r>
      <w:r w:rsidR="007C25A4">
        <w:rPr>
          <w:rFonts w:ascii="Times New Roman" w:hAnsi="Times New Roman" w:cs="Times New Roman"/>
          <w:sz w:val="24"/>
          <w:szCs w:val="24"/>
        </w:rPr>
        <w:t xml:space="preserve"> and then both </w:t>
      </w:r>
      <w:proofErr w:type="spellStart"/>
      <w:r w:rsidR="007C25A4">
        <w:rPr>
          <w:rFonts w:ascii="Times New Roman" w:hAnsi="Times New Roman" w:cs="Times New Roman"/>
          <w:sz w:val="24"/>
          <w:szCs w:val="24"/>
        </w:rPr>
        <w:t>sporophytic</w:t>
      </w:r>
      <w:proofErr w:type="spellEnd"/>
      <w:r w:rsidR="007C25A4">
        <w:rPr>
          <w:rFonts w:ascii="Times New Roman" w:hAnsi="Times New Roman" w:cs="Times New Roman"/>
          <w:sz w:val="24"/>
          <w:szCs w:val="24"/>
        </w:rPr>
        <w:t xml:space="preserve"> variables and gametophytic variables excluding photosynthesis. For the gametophytic and the photosynthesis data, we did not have full data sets and using both limited the sample size for PCA, therefore we opted to remove photosynthesis.</w:t>
      </w:r>
      <w:r>
        <w:rPr>
          <w:rFonts w:ascii="Times New Roman" w:hAnsi="Times New Roman" w:cs="Times New Roman"/>
          <w:sz w:val="24"/>
          <w:szCs w:val="24"/>
        </w:rPr>
        <w:t xml:space="preserve"> </w:t>
      </w:r>
    </w:p>
    <w:p w14:paraId="4251BFFF" w14:textId="500A70FA" w:rsidR="004C4626" w:rsidRDefault="00A7603A">
      <w:pPr>
        <w:rPr>
          <w:ins w:id="10" w:author="Steven Travers" w:date="2022-03-25T09:46:00Z"/>
          <w:rFonts w:ascii="Times New Roman" w:hAnsi="Times New Roman" w:cs="Times New Roman"/>
          <w:sz w:val="24"/>
          <w:szCs w:val="24"/>
        </w:rPr>
      </w:pPr>
      <w:ins w:id="11" w:author="Steven Travers" w:date="2022-03-25T09:47:00Z">
        <w:r>
          <w:rPr>
            <w:rFonts w:ascii="Times New Roman" w:hAnsi="Times New Roman" w:cs="Times New Roman"/>
            <w:noProof/>
            <w:sz w:val="24"/>
            <w:szCs w:val="24"/>
          </w:rPr>
          <w:drawing>
            <wp:inline distT="0" distB="0" distL="0" distR="0" wp14:anchorId="3B9D1783" wp14:editId="1E066F37">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de1.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ins>
    </w:p>
    <w:p w14:paraId="2C65D315" w14:textId="55E8063B" w:rsidR="00A7603A" w:rsidRDefault="00A7603A">
      <w:pPr>
        <w:rPr>
          <w:ins w:id="12" w:author="Steven Travers" w:date="2022-03-25T10:32:00Z"/>
          <w:rFonts w:ascii="Times New Roman" w:hAnsi="Times New Roman" w:cs="Times New Roman"/>
        </w:rPr>
      </w:pPr>
      <w:ins w:id="13" w:author="Steven Travers" w:date="2022-03-25T09:47:00Z">
        <w:r>
          <w:rPr>
            <w:rFonts w:ascii="Times New Roman" w:hAnsi="Times New Roman" w:cs="Times New Roman"/>
          </w:rPr>
          <w:t>Figure 1.</w:t>
        </w:r>
      </w:ins>
      <w:ins w:id="14" w:author="Steven Travers" w:date="2022-03-25T09:48:00Z">
        <w:r>
          <w:rPr>
            <w:rFonts w:ascii="Times New Roman" w:hAnsi="Times New Roman" w:cs="Times New Roman"/>
          </w:rPr>
          <w:t xml:space="preserve"> </w:t>
        </w:r>
        <w:proofErr w:type="spellStart"/>
        <w:r>
          <w:rPr>
            <w:rFonts w:ascii="Times New Roman" w:hAnsi="Times New Roman" w:cs="Times New Roman"/>
          </w:rPr>
          <w:t>Horsenettle</w:t>
        </w:r>
        <w:proofErr w:type="spellEnd"/>
        <w:r>
          <w:rPr>
            <w:rFonts w:ascii="Times New Roman" w:hAnsi="Times New Roman" w:cs="Times New Roman"/>
          </w:rPr>
          <w:t xml:space="preserve"> populations near McKinney Texas</w:t>
        </w:r>
        <w:r w:rsidR="009F3108">
          <w:rPr>
            <w:rFonts w:ascii="Times New Roman" w:hAnsi="Times New Roman" w:cs="Times New Roman"/>
          </w:rPr>
          <w:t>.</w:t>
        </w:r>
      </w:ins>
    </w:p>
    <w:p w14:paraId="4143ED96" w14:textId="77777777" w:rsidR="00B3335F" w:rsidRDefault="00B3335F">
      <w:pPr>
        <w:rPr>
          <w:ins w:id="15" w:author="Steven Travers" w:date="2022-03-25T10:32:00Z"/>
          <w:rFonts w:ascii="Times New Roman" w:hAnsi="Times New Roman" w:cs="Times New Roman"/>
        </w:rPr>
      </w:pPr>
    </w:p>
    <w:p w14:paraId="60B01DAD" w14:textId="10F0E2CE" w:rsidR="00B3335F" w:rsidRDefault="00B3335F">
      <w:pPr>
        <w:rPr>
          <w:ins w:id="16" w:author="Steven Travers" w:date="2022-03-25T10:33:00Z"/>
          <w:rFonts w:ascii="Times New Roman" w:hAnsi="Times New Roman" w:cs="Times New Roman"/>
        </w:rPr>
      </w:pPr>
      <w:ins w:id="17" w:author="Steven Travers" w:date="2022-03-25T10:32:00Z">
        <w:r>
          <w:rPr>
            <w:rFonts w:ascii="Times New Roman" w:hAnsi="Times New Roman" w:cs="Times New Roman"/>
            <w:noProof/>
          </w:rPr>
          <w:drawing>
            <wp:inline distT="0" distB="0" distL="0" distR="0" wp14:anchorId="61E7838D" wp14:editId="360FA31A">
              <wp:extent cx="5457825" cy="30700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2.JPG"/>
                      <pic:cNvPicPr/>
                    </pic:nvPicPr>
                    <pic:blipFill>
                      <a:blip r:embed="rId10">
                        <a:extLst>
                          <a:ext uri="{28A0092B-C50C-407E-A947-70E740481C1C}">
                            <a14:useLocalDpi xmlns:a14="http://schemas.microsoft.com/office/drawing/2010/main" val="0"/>
                          </a:ext>
                        </a:extLst>
                      </a:blip>
                      <a:stretch>
                        <a:fillRect/>
                      </a:stretch>
                    </pic:blipFill>
                    <pic:spPr>
                      <a:xfrm>
                        <a:off x="0" y="0"/>
                        <a:ext cx="5473034" cy="3078582"/>
                      </a:xfrm>
                      <a:prstGeom prst="rect">
                        <a:avLst/>
                      </a:prstGeom>
                    </pic:spPr>
                  </pic:pic>
                </a:graphicData>
              </a:graphic>
            </wp:inline>
          </w:drawing>
        </w:r>
      </w:ins>
    </w:p>
    <w:p w14:paraId="0439C1D2" w14:textId="4E17583B" w:rsidR="00B3335F" w:rsidRDefault="00B3335F">
      <w:pPr>
        <w:rPr>
          <w:ins w:id="18" w:author="Steven Travers" w:date="2022-03-25T10:32:00Z"/>
          <w:rFonts w:ascii="Times New Roman" w:hAnsi="Times New Roman" w:cs="Times New Roman"/>
        </w:rPr>
      </w:pPr>
      <w:ins w:id="19" w:author="Steven Travers" w:date="2022-03-25T10:33:00Z">
        <w:r>
          <w:rPr>
            <w:rFonts w:ascii="Times New Roman" w:hAnsi="Times New Roman" w:cs="Times New Roman"/>
          </w:rPr>
          <w:lastRenderedPageBreak/>
          <w:t xml:space="preserve">Figure 2. </w:t>
        </w:r>
        <w:proofErr w:type="spellStart"/>
        <w:r>
          <w:rPr>
            <w:rFonts w:ascii="Times New Roman" w:hAnsi="Times New Roman" w:cs="Times New Roman"/>
          </w:rPr>
          <w:t>Horsenettle</w:t>
        </w:r>
        <w:proofErr w:type="spellEnd"/>
        <w:r>
          <w:rPr>
            <w:rFonts w:ascii="Times New Roman" w:hAnsi="Times New Roman" w:cs="Times New Roman"/>
          </w:rPr>
          <w:t xml:space="preserve"> populations near Wino</w:t>
        </w:r>
      </w:ins>
      <w:ins w:id="20" w:author="Steven Travers" w:date="2022-03-25T10:34:00Z">
        <w:r>
          <w:rPr>
            <w:rFonts w:ascii="Times New Roman" w:hAnsi="Times New Roman" w:cs="Times New Roman"/>
          </w:rPr>
          <w:t>na, Minnesota</w:t>
        </w:r>
      </w:ins>
    </w:p>
    <w:p w14:paraId="69B889F3" w14:textId="77777777" w:rsidR="00B3335F" w:rsidRPr="00B971A5" w:rsidRDefault="00B3335F">
      <w:pPr>
        <w:rPr>
          <w:rFonts w:ascii="Times New Roman" w:hAnsi="Times New Roman" w:cs="Times New Roman"/>
        </w:rPr>
      </w:pPr>
    </w:p>
    <w:sectPr w:rsidR="00B3335F" w:rsidRPr="00B971A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teven Travers" w:date="2022-03-25T10:25:00Z" w:initials="ST">
    <w:p w14:paraId="399A32DB" w14:textId="6F149C81" w:rsidR="006D20EB" w:rsidRDefault="006D20EB">
      <w:pPr>
        <w:pStyle w:val="CommentText"/>
      </w:pPr>
      <w:r>
        <w:rPr>
          <w:rStyle w:val="CommentReference"/>
        </w:rPr>
        <w:annotationRef/>
      </w:r>
      <w:r w:rsidR="00B3335F">
        <w:t>You might want to replace the map</w:t>
      </w:r>
      <w:r w:rsidR="006C2C4B">
        <w:t>s</w:t>
      </w:r>
      <w:r w:rsidR="00B3335F">
        <w:t xml:space="preserve"> with one of your own that looks better and has km instead of miles.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9A32D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8170A" w16cex:dateUtc="2022-03-25T15: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9A32DB" w16cid:durableId="25E8170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ven Travers">
    <w15:presenceInfo w15:providerId="AD" w15:userId="S-1-5-21-145012770-2172889430-2296263792-146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956"/>
    <w:rsid w:val="000B49C8"/>
    <w:rsid w:val="0010463A"/>
    <w:rsid w:val="00126C0F"/>
    <w:rsid w:val="001A56F5"/>
    <w:rsid w:val="001C65EC"/>
    <w:rsid w:val="002871D3"/>
    <w:rsid w:val="00287E22"/>
    <w:rsid w:val="00290809"/>
    <w:rsid w:val="002D1B40"/>
    <w:rsid w:val="003C25DD"/>
    <w:rsid w:val="003D1D37"/>
    <w:rsid w:val="00477B5D"/>
    <w:rsid w:val="004C4626"/>
    <w:rsid w:val="004D2E43"/>
    <w:rsid w:val="005579EF"/>
    <w:rsid w:val="005966FD"/>
    <w:rsid w:val="005F0E4D"/>
    <w:rsid w:val="00605F41"/>
    <w:rsid w:val="00676B63"/>
    <w:rsid w:val="006806D5"/>
    <w:rsid w:val="006C2C4B"/>
    <w:rsid w:val="006D20EB"/>
    <w:rsid w:val="0077174E"/>
    <w:rsid w:val="00772A50"/>
    <w:rsid w:val="00777A18"/>
    <w:rsid w:val="007B6051"/>
    <w:rsid w:val="007C25A4"/>
    <w:rsid w:val="007C3117"/>
    <w:rsid w:val="007E08EC"/>
    <w:rsid w:val="00805A8E"/>
    <w:rsid w:val="008B1F02"/>
    <w:rsid w:val="008B3A2F"/>
    <w:rsid w:val="00961956"/>
    <w:rsid w:val="00986C31"/>
    <w:rsid w:val="009F3108"/>
    <w:rsid w:val="009F34E8"/>
    <w:rsid w:val="00A74D0E"/>
    <w:rsid w:val="00A7603A"/>
    <w:rsid w:val="00AD303D"/>
    <w:rsid w:val="00B23DFB"/>
    <w:rsid w:val="00B3335F"/>
    <w:rsid w:val="00B971A5"/>
    <w:rsid w:val="00BB3161"/>
    <w:rsid w:val="00BD4363"/>
    <w:rsid w:val="00C3078D"/>
    <w:rsid w:val="00C87894"/>
    <w:rsid w:val="00CE26B4"/>
    <w:rsid w:val="00D0126B"/>
    <w:rsid w:val="00D21B7C"/>
    <w:rsid w:val="00D93E3E"/>
    <w:rsid w:val="00DC2A54"/>
    <w:rsid w:val="00E32E11"/>
    <w:rsid w:val="00E44136"/>
    <w:rsid w:val="00E7110B"/>
    <w:rsid w:val="00E944A5"/>
    <w:rsid w:val="00EC6837"/>
    <w:rsid w:val="00EE4601"/>
    <w:rsid w:val="00F03275"/>
    <w:rsid w:val="00F62C8E"/>
    <w:rsid w:val="00FA0901"/>
    <w:rsid w:val="00FC0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72D64"/>
  <w15:chartTrackingRefBased/>
  <w15:docId w15:val="{6C3ECD74-0CC1-425D-BC90-DFCB64FB0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3117"/>
    <w:rPr>
      <w:color w:val="808080"/>
    </w:rPr>
  </w:style>
  <w:style w:type="character" w:styleId="CommentReference">
    <w:name w:val="annotation reference"/>
    <w:basedOn w:val="DefaultParagraphFont"/>
    <w:uiPriority w:val="99"/>
    <w:semiHidden/>
    <w:unhideWhenUsed/>
    <w:rsid w:val="006D20EB"/>
    <w:rPr>
      <w:sz w:val="16"/>
      <w:szCs w:val="16"/>
    </w:rPr>
  </w:style>
  <w:style w:type="paragraph" w:styleId="CommentText">
    <w:name w:val="annotation text"/>
    <w:basedOn w:val="Normal"/>
    <w:link w:val="CommentTextChar"/>
    <w:uiPriority w:val="99"/>
    <w:semiHidden/>
    <w:unhideWhenUsed/>
    <w:rsid w:val="006D20EB"/>
    <w:pPr>
      <w:spacing w:line="240" w:lineRule="auto"/>
    </w:pPr>
    <w:rPr>
      <w:sz w:val="20"/>
      <w:szCs w:val="20"/>
    </w:rPr>
  </w:style>
  <w:style w:type="character" w:customStyle="1" w:styleId="CommentTextChar">
    <w:name w:val="Comment Text Char"/>
    <w:basedOn w:val="DefaultParagraphFont"/>
    <w:link w:val="CommentText"/>
    <w:uiPriority w:val="99"/>
    <w:semiHidden/>
    <w:rsid w:val="006D20EB"/>
    <w:rPr>
      <w:sz w:val="20"/>
      <w:szCs w:val="20"/>
    </w:rPr>
  </w:style>
  <w:style w:type="paragraph" w:styleId="CommentSubject">
    <w:name w:val="annotation subject"/>
    <w:basedOn w:val="CommentText"/>
    <w:next w:val="CommentText"/>
    <w:link w:val="CommentSubjectChar"/>
    <w:uiPriority w:val="99"/>
    <w:semiHidden/>
    <w:unhideWhenUsed/>
    <w:rsid w:val="006D20EB"/>
    <w:rPr>
      <w:b/>
      <w:bCs/>
    </w:rPr>
  </w:style>
  <w:style w:type="character" w:customStyle="1" w:styleId="CommentSubjectChar">
    <w:name w:val="Comment Subject Char"/>
    <w:basedOn w:val="CommentTextChar"/>
    <w:link w:val="CommentSubject"/>
    <w:uiPriority w:val="99"/>
    <w:semiHidden/>
    <w:rsid w:val="006D20EB"/>
    <w:rPr>
      <w:b/>
      <w:bCs/>
      <w:sz w:val="20"/>
      <w:szCs w:val="20"/>
    </w:rPr>
  </w:style>
  <w:style w:type="paragraph" w:styleId="BalloonText">
    <w:name w:val="Balloon Text"/>
    <w:basedOn w:val="Normal"/>
    <w:link w:val="BalloonTextChar"/>
    <w:uiPriority w:val="99"/>
    <w:semiHidden/>
    <w:unhideWhenUsed/>
    <w:rsid w:val="006D20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20EB"/>
    <w:rPr>
      <w:rFonts w:ascii="Segoe UI" w:hAnsi="Segoe UI" w:cs="Segoe UI"/>
      <w:sz w:val="18"/>
      <w:szCs w:val="18"/>
    </w:rPr>
  </w:style>
  <w:style w:type="paragraph" w:styleId="Revision">
    <w:name w:val="Revision"/>
    <w:hidden/>
    <w:uiPriority w:val="99"/>
    <w:semiHidden/>
    <w:rsid w:val="002D1B4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779AE-D06F-4204-9AAB-574FADD9D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1493</Words>
  <Characters>8511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Chandler</dc:creator>
  <cp:keywords/>
  <dc:description/>
  <cp:lastModifiedBy>Emma Chandler</cp:lastModifiedBy>
  <cp:revision>2</cp:revision>
  <dcterms:created xsi:type="dcterms:W3CDTF">2022-05-08T03:20:00Z</dcterms:created>
  <dcterms:modified xsi:type="dcterms:W3CDTF">2022-05-08T03:20:00Z</dcterms:modified>
</cp:coreProperties>
</file>