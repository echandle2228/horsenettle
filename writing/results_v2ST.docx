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9ED84" w14:textId="0B2A25CC" w:rsidR="00527D26" w:rsidRPr="002733F8" w:rsidRDefault="00F87062" w:rsidP="00527D26">
      <w:pPr>
        <w:rPr>
          <w:rFonts w:ascii="Times New Roman" w:hAnsi="Times New Roman" w:cs="Times New Roman"/>
        </w:rPr>
      </w:pPr>
      <w:commentRangeStart w:id="0"/>
      <w:commentRangeEnd w:id="0"/>
      <w:r>
        <w:rPr>
          <w:rStyle w:val="CommentReference"/>
        </w:rPr>
        <w:commentReference w:id="0"/>
      </w:r>
      <w:r w:rsidR="007F3B1C">
        <w:rPr>
          <w:rFonts w:ascii="Times New Roman" w:hAnsi="Times New Roman" w:cs="Times New Roman"/>
          <w:noProof/>
        </w:rPr>
        <w:drawing>
          <wp:inline distT="0" distB="0" distL="0" distR="0" wp14:anchorId="5CEDEEEA" wp14:editId="17699800">
            <wp:extent cx="6409690" cy="64096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409690" cy="6409690"/>
                    </a:xfrm>
                    <a:prstGeom prst="rect">
                      <a:avLst/>
                    </a:prstGeom>
                    <a:noFill/>
                  </pic:spPr>
                </pic:pic>
              </a:graphicData>
            </a:graphic>
          </wp:inline>
        </w:drawing>
      </w:r>
      <w:r w:rsidR="00527D26" w:rsidRPr="002733F8">
        <w:rPr>
          <w:rFonts w:ascii="Times New Roman" w:hAnsi="Times New Roman" w:cs="Times New Roman"/>
        </w:rPr>
        <w:t>Figure</w:t>
      </w:r>
      <w:r w:rsidR="00F61E2F">
        <w:rPr>
          <w:rFonts w:ascii="Times New Roman" w:hAnsi="Times New Roman" w:cs="Times New Roman"/>
        </w:rPr>
        <w:t xml:space="preserve"> 1</w:t>
      </w:r>
      <w:r w:rsidR="0058234E">
        <w:rPr>
          <w:rFonts w:ascii="Times New Roman" w:hAnsi="Times New Roman" w:cs="Times New Roman"/>
        </w:rPr>
        <w:t>.</w:t>
      </w:r>
      <w:r w:rsidR="00527D26" w:rsidRPr="002733F8">
        <w:rPr>
          <w:rFonts w:ascii="Times New Roman" w:hAnsi="Times New Roman" w:cs="Times New Roman"/>
        </w:rPr>
        <w:t xml:space="preserve"> </w:t>
      </w:r>
      <w:r w:rsidR="00EE1253">
        <w:rPr>
          <w:rFonts w:ascii="Times New Roman" w:hAnsi="Times New Roman" w:cs="Times New Roman"/>
        </w:rPr>
        <w:t>Regional differences for temperature tolerance traits including</w:t>
      </w:r>
      <w:r w:rsidR="00527D26">
        <w:rPr>
          <w:rFonts w:ascii="Times New Roman" w:hAnsi="Times New Roman" w:cs="Times New Roman"/>
        </w:rPr>
        <w:t xml:space="preserve"> hot </w:t>
      </w:r>
      <w:r w:rsidR="002B3C3A">
        <w:rPr>
          <w:rFonts w:ascii="Times New Roman" w:hAnsi="Times New Roman" w:cs="Times New Roman"/>
        </w:rPr>
        <w:t xml:space="preserve">and cold </w:t>
      </w:r>
      <w:r w:rsidR="00527D26">
        <w:rPr>
          <w:rFonts w:ascii="Times New Roman" w:hAnsi="Times New Roman" w:cs="Times New Roman"/>
        </w:rPr>
        <w:t>cell membrane stability (HCMS</w:t>
      </w:r>
      <w:r w:rsidR="002B3C3A">
        <w:rPr>
          <w:rFonts w:ascii="Times New Roman" w:hAnsi="Times New Roman" w:cs="Times New Roman"/>
        </w:rPr>
        <w:t>, CCMS</w:t>
      </w:r>
      <w:r w:rsidR="00527D26">
        <w:rPr>
          <w:rFonts w:ascii="Times New Roman" w:hAnsi="Times New Roman" w:cs="Times New Roman"/>
        </w:rPr>
        <w:t>), hot</w:t>
      </w:r>
      <w:r w:rsidR="002B3C3A">
        <w:rPr>
          <w:rFonts w:ascii="Times New Roman" w:hAnsi="Times New Roman" w:cs="Times New Roman"/>
        </w:rPr>
        <w:t xml:space="preserve"> and cold</w:t>
      </w:r>
      <w:r w:rsidR="00527D26">
        <w:rPr>
          <w:rFonts w:ascii="Times New Roman" w:hAnsi="Times New Roman" w:cs="Times New Roman"/>
        </w:rPr>
        <w:t xml:space="preserve"> chlorophyll fluorescence (HCHPL</w:t>
      </w:r>
      <w:r w:rsidR="002B3C3A">
        <w:rPr>
          <w:rFonts w:ascii="Times New Roman" w:hAnsi="Times New Roman" w:cs="Times New Roman"/>
        </w:rPr>
        <w:t>, CCHPL</w:t>
      </w:r>
      <w:r w:rsidR="00527D26">
        <w:rPr>
          <w:rFonts w:ascii="Times New Roman" w:hAnsi="Times New Roman" w:cs="Times New Roman"/>
        </w:rPr>
        <w:t xml:space="preserve">), hot </w:t>
      </w:r>
      <w:r w:rsidR="002B3C3A">
        <w:rPr>
          <w:rFonts w:ascii="Times New Roman" w:hAnsi="Times New Roman" w:cs="Times New Roman"/>
        </w:rPr>
        <w:t xml:space="preserve">and cold </w:t>
      </w:r>
      <w:r w:rsidR="00527D26">
        <w:rPr>
          <w:rFonts w:ascii="Times New Roman" w:hAnsi="Times New Roman" w:cs="Times New Roman"/>
        </w:rPr>
        <w:t>net photosynthetic rate (HPS</w:t>
      </w:r>
      <w:r w:rsidR="002B3C3A">
        <w:rPr>
          <w:rFonts w:ascii="Times New Roman" w:hAnsi="Times New Roman" w:cs="Times New Roman"/>
        </w:rPr>
        <w:t>, CPS</w:t>
      </w:r>
      <w:r w:rsidR="00527D26">
        <w:rPr>
          <w:rFonts w:ascii="Times New Roman" w:hAnsi="Times New Roman" w:cs="Times New Roman"/>
        </w:rPr>
        <w:t>)</w:t>
      </w:r>
      <w:r w:rsidR="002B3C3A">
        <w:rPr>
          <w:rFonts w:ascii="Times New Roman" w:hAnsi="Times New Roman" w:cs="Times New Roman"/>
        </w:rPr>
        <w:t>.</w:t>
      </w:r>
      <w:r w:rsidR="00527D26">
        <w:rPr>
          <w:rFonts w:ascii="Times New Roman" w:hAnsi="Times New Roman" w:cs="Times New Roman"/>
        </w:rPr>
        <w:t xml:space="preserve"> </w:t>
      </w:r>
      <w:r w:rsidR="004941E0">
        <w:rPr>
          <w:rFonts w:ascii="Times New Roman" w:hAnsi="Times New Roman" w:cs="Times New Roman"/>
        </w:rPr>
        <w:t xml:space="preserve">Center line of boxplot </w:t>
      </w:r>
      <w:r w:rsidR="00F04530">
        <w:rPr>
          <w:rFonts w:ascii="Times New Roman" w:hAnsi="Times New Roman" w:cs="Times New Roman"/>
        </w:rPr>
        <w:t>is</w:t>
      </w:r>
      <w:r w:rsidR="004941E0">
        <w:rPr>
          <w:rFonts w:ascii="Times New Roman" w:hAnsi="Times New Roman" w:cs="Times New Roman"/>
        </w:rPr>
        <w:t xml:space="preserve"> the median value for the region. The l</w:t>
      </w:r>
      <w:r w:rsidR="00585892">
        <w:rPr>
          <w:rFonts w:ascii="Times New Roman" w:hAnsi="Times New Roman" w:cs="Times New Roman"/>
        </w:rPr>
        <w:t>etters represent</w:t>
      </w:r>
      <w:r w:rsidR="00527D26" w:rsidRPr="002733F8">
        <w:rPr>
          <w:rFonts w:ascii="Times New Roman" w:hAnsi="Times New Roman" w:cs="Times New Roman"/>
        </w:rPr>
        <w:t xml:space="preserve"> </w:t>
      </w:r>
      <w:r w:rsidR="00687199">
        <w:rPr>
          <w:rFonts w:ascii="Times New Roman" w:hAnsi="Times New Roman" w:cs="Times New Roman"/>
        </w:rPr>
        <w:t>statistically</w:t>
      </w:r>
      <w:r w:rsidR="004941E0">
        <w:rPr>
          <w:rFonts w:ascii="Times New Roman" w:hAnsi="Times New Roman" w:cs="Times New Roman"/>
        </w:rPr>
        <w:t xml:space="preserve"> </w:t>
      </w:r>
      <w:r w:rsidR="00527D26" w:rsidRPr="002733F8">
        <w:rPr>
          <w:rFonts w:ascii="Times New Roman" w:hAnsi="Times New Roman" w:cs="Times New Roman"/>
        </w:rPr>
        <w:t>significant difference</w:t>
      </w:r>
      <w:r w:rsidR="004941E0">
        <w:rPr>
          <w:rFonts w:ascii="Times New Roman" w:hAnsi="Times New Roman" w:cs="Times New Roman"/>
        </w:rPr>
        <w:t>s</w:t>
      </w:r>
      <w:r w:rsidR="00527D26" w:rsidRPr="002733F8">
        <w:rPr>
          <w:rFonts w:ascii="Times New Roman" w:hAnsi="Times New Roman" w:cs="Times New Roman"/>
        </w:rPr>
        <w:t xml:space="preserve"> between regions</w:t>
      </w:r>
      <w:r w:rsidR="00585892">
        <w:rPr>
          <w:rFonts w:ascii="Times New Roman" w:hAnsi="Times New Roman" w:cs="Times New Roman"/>
        </w:rPr>
        <w:t xml:space="preserve">. </w:t>
      </w:r>
      <w:r w:rsidR="00AE690A">
        <w:rPr>
          <w:rFonts w:ascii="Times New Roman" w:hAnsi="Times New Roman" w:cs="Times New Roman"/>
        </w:rPr>
        <w:t>Variables with significant differences denoted with asterisks</w:t>
      </w:r>
      <w:r w:rsidR="00FD189B">
        <w:rPr>
          <w:rFonts w:ascii="Times New Roman" w:hAnsi="Times New Roman" w:cs="Times New Roman"/>
        </w:rPr>
        <w:t>:</w:t>
      </w:r>
      <w:r w:rsidR="00AE690A">
        <w:rPr>
          <w:rFonts w:ascii="Times New Roman" w:hAnsi="Times New Roman" w:cs="Times New Roman"/>
        </w:rPr>
        <w:t xml:space="preserve"> </w:t>
      </w:r>
      <w:r w:rsidR="00EE1253">
        <w:rPr>
          <w:rFonts w:ascii="Times New Roman" w:hAnsi="Times New Roman" w:cs="Times New Roman"/>
        </w:rPr>
        <w:t xml:space="preserve">CCMS </w:t>
      </w:r>
      <w:r w:rsidR="00527D26" w:rsidRPr="002733F8">
        <w:rPr>
          <w:rFonts w:ascii="Times New Roman" w:hAnsi="Times New Roman" w:cs="Times New Roman"/>
        </w:rPr>
        <w:t>(</w:t>
      </w:r>
      <w:r w:rsidR="0043703B">
        <w:rPr>
          <w:rFonts w:ascii="Times New Roman" w:hAnsi="Times New Roman" w:cs="Times New Roman"/>
        </w:rPr>
        <w:t>F</w:t>
      </w:r>
      <w:r w:rsidR="00E2194A">
        <w:rPr>
          <w:rFonts w:ascii="Times New Roman" w:hAnsi="Times New Roman" w:cs="Times New Roman"/>
          <w:vertAlign w:val="subscript"/>
        </w:rPr>
        <w:t>1,50</w:t>
      </w:r>
      <w:r w:rsidR="0043703B">
        <w:rPr>
          <w:rFonts w:ascii="Times New Roman" w:hAnsi="Times New Roman" w:cs="Times New Roman"/>
        </w:rPr>
        <w:t xml:space="preserve"> = 7.792, </w:t>
      </w:r>
      <w:r w:rsidR="00527D26" w:rsidRPr="002733F8">
        <w:rPr>
          <w:rFonts w:ascii="Times New Roman" w:hAnsi="Times New Roman" w:cs="Times New Roman"/>
        </w:rPr>
        <w:t>p = 0.006)</w:t>
      </w:r>
      <w:r w:rsidR="00EE1253">
        <w:rPr>
          <w:rFonts w:ascii="Times New Roman" w:hAnsi="Times New Roman" w:cs="Times New Roman"/>
        </w:rPr>
        <w:t>, HCHPL (</w:t>
      </w:r>
      <w:r w:rsidR="00585892">
        <w:rPr>
          <w:rFonts w:ascii="Times New Roman" w:hAnsi="Times New Roman" w:cs="Times New Roman"/>
        </w:rPr>
        <w:t>F</w:t>
      </w:r>
      <w:r w:rsidR="00E2194A">
        <w:rPr>
          <w:rFonts w:ascii="Times New Roman" w:hAnsi="Times New Roman" w:cs="Times New Roman"/>
          <w:vertAlign w:val="subscript"/>
        </w:rPr>
        <w:t>1,</w:t>
      </w:r>
      <w:r w:rsidR="00687199">
        <w:rPr>
          <w:rFonts w:ascii="Times New Roman" w:hAnsi="Times New Roman" w:cs="Times New Roman"/>
          <w:vertAlign w:val="subscript"/>
        </w:rPr>
        <w:t>51</w:t>
      </w:r>
      <w:r w:rsidR="00585892">
        <w:rPr>
          <w:rFonts w:ascii="Times New Roman" w:hAnsi="Times New Roman" w:cs="Times New Roman"/>
        </w:rPr>
        <w:t xml:space="preserve"> = 4.334, </w:t>
      </w:r>
      <w:r w:rsidR="00EE1253" w:rsidRPr="002733F8">
        <w:rPr>
          <w:rFonts w:ascii="Times New Roman" w:hAnsi="Times New Roman" w:cs="Times New Roman"/>
        </w:rPr>
        <w:t>p = 0.043</w:t>
      </w:r>
      <w:r w:rsidR="00EE1253">
        <w:rPr>
          <w:rFonts w:ascii="Times New Roman" w:hAnsi="Times New Roman" w:cs="Times New Roman"/>
        </w:rPr>
        <w:t xml:space="preserve">), </w:t>
      </w:r>
      <w:r w:rsidR="00AE690A">
        <w:rPr>
          <w:rFonts w:ascii="Times New Roman" w:hAnsi="Times New Roman" w:cs="Times New Roman"/>
        </w:rPr>
        <w:t xml:space="preserve">and </w:t>
      </w:r>
      <w:r w:rsidR="00EE1253">
        <w:rPr>
          <w:rFonts w:ascii="Times New Roman" w:hAnsi="Times New Roman" w:cs="Times New Roman"/>
        </w:rPr>
        <w:t>CCHPL (</w:t>
      </w:r>
      <w:r w:rsidR="00585892">
        <w:rPr>
          <w:rFonts w:ascii="Times New Roman" w:hAnsi="Times New Roman" w:cs="Times New Roman"/>
        </w:rPr>
        <w:t>F</w:t>
      </w:r>
      <w:r w:rsidR="00687199">
        <w:rPr>
          <w:rFonts w:ascii="Times New Roman" w:hAnsi="Times New Roman" w:cs="Times New Roman"/>
          <w:vertAlign w:val="subscript"/>
        </w:rPr>
        <w:t>1,50</w:t>
      </w:r>
      <w:r w:rsidR="00585892">
        <w:rPr>
          <w:rFonts w:ascii="Times New Roman" w:hAnsi="Times New Roman" w:cs="Times New Roman"/>
        </w:rPr>
        <w:t xml:space="preserve"> = 64.652, </w:t>
      </w:r>
      <w:r w:rsidR="00EE1253" w:rsidRPr="002733F8">
        <w:rPr>
          <w:rFonts w:ascii="Times New Roman" w:hAnsi="Times New Roman" w:cs="Times New Roman"/>
        </w:rPr>
        <w:t>p = 1.6e-10</w:t>
      </w:r>
      <w:r w:rsidR="00EE1253">
        <w:rPr>
          <w:rFonts w:ascii="Times New Roman" w:hAnsi="Times New Roman" w:cs="Times New Roman"/>
        </w:rPr>
        <w:t>)</w:t>
      </w:r>
      <w:r w:rsidR="00527D26" w:rsidRPr="002733F8">
        <w:rPr>
          <w:rFonts w:ascii="Times New Roman" w:hAnsi="Times New Roman" w:cs="Times New Roman"/>
        </w:rPr>
        <w:t>.</w:t>
      </w:r>
    </w:p>
    <w:p w14:paraId="53B4F904" w14:textId="0F5AE2A9" w:rsidR="00DF68D2" w:rsidRDefault="00DF68D2" w:rsidP="00DF68D2">
      <w:pPr>
        <w:rPr>
          <w:rFonts w:ascii="Times New Roman" w:hAnsi="Times New Roman" w:cs="Times New Roman"/>
        </w:rPr>
      </w:pPr>
    </w:p>
    <w:p w14:paraId="31BD6B51" w14:textId="77777777" w:rsidR="007F0082" w:rsidRDefault="007F0082" w:rsidP="00DF68D2">
      <w:pPr>
        <w:rPr>
          <w:rFonts w:ascii="Times New Roman" w:hAnsi="Times New Roman" w:cs="Times New Roman"/>
        </w:rPr>
        <w:sectPr w:rsidR="007F0082">
          <w:pgSz w:w="12240" w:h="15840"/>
          <w:pgMar w:top="1440" w:right="1440" w:bottom="1440" w:left="1440" w:header="720" w:footer="720" w:gutter="0"/>
          <w:cols w:space="720"/>
          <w:docGrid w:linePitch="360"/>
        </w:sectPr>
      </w:pPr>
    </w:p>
    <w:p w14:paraId="4ACAC9FB" w14:textId="77777777" w:rsidR="007F0082" w:rsidRDefault="007F0082" w:rsidP="007F0082">
      <w:pPr>
        <w:rPr>
          <w:rFonts w:ascii="Times New Roman" w:hAnsi="Times New Roman" w:cs="Times New Roman"/>
          <w:b/>
          <w:bCs/>
        </w:rPr>
      </w:pPr>
      <w:r>
        <w:rPr>
          <w:rFonts w:ascii="Times New Roman" w:hAnsi="Times New Roman" w:cs="Times New Roman"/>
          <w:b/>
          <w:bCs/>
        </w:rPr>
        <w:lastRenderedPageBreak/>
        <w:t>Results</w:t>
      </w:r>
    </w:p>
    <w:p w14:paraId="60B38DEE" w14:textId="4D8A91BA" w:rsidR="007F0082" w:rsidRDefault="007F0082" w:rsidP="007F0082">
      <w:pPr>
        <w:rPr>
          <w:rFonts w:ascii="Times New Roman" w:hAnsi="Times New Roman" w:cs="Times New Roman"/>
        </w:rPr>
      </w:pPr>
      <w:r>
        <w:rPr>
          <w:rFonts w:ascii="Times New Roman" w:hAnsi="Times New Roman" w:cs="Times New Roman"/>
        </w:rPr>
        <w:t xml:space="preserve">Table 1. Results from the mixed linear model for the difference in region and the one-way analysis of variance results for the difference between individual genets. Asterisk indicates analysis with one outlier removed determined using Grubbs test for one </w:t>
      </w:r>
      <w:commentRangeStart w:id="1"/>
      <w:r>
        <w:rPr>
          <w:rFonts w:ascii="Times New Roman" w:hAnsi="Times New Roman" w:cs="Times New Roman"/>
        </w:rPr>
        <w:t>outlier</w:t>
      </w:r>
      <w:commentRangeEnd w:id="1"/>
      <w:r w:rsidR="00F87062">
        <w:rPr>
          <w:rStyle w:val="CommentReference"/>
        </w:rPr>
        <w:commentReference w:id="1"/>
      </w:r>
      <w:r>
        <w:rPr>
          <w:rFonts w:ascii="Times New Roman" w:hAnsi="Times New Roman" w:cs="Times New Roman"/>
        </w:rPr>
        <w:t>.</w:t>
      </w:r>
    </w:p>
    <w:p w14:paraId="58057CD0" w14:textId="77777777" w:rsidR="00D67B30" w:rsidRDefault="00D67B30" w:rsidP="007F0082">
      <w:pPr>
        <w:rPr>
          <w:rFonts w:ascii="Times New Roman" w:hAnsi="Times New Roman" w:cs="Times New Roman"/>
        </w:rPr>
      </w:pPr>
    </w:p>
    <w:tbl>
      <w:tblPr>
        <w:tblW w:w="10260" w:type="dxa"/>
        <w:jc w:val="center"/>
        <w:tblLook w:val="04A0" w:firstRow="1" w:lastRow="0" w:firstColumn="1" w:lastColumn="0" w:noHBand="0" w:noVBand="1"/>
      </w:tblPr>
      <w:tblGrid>
        <w:gridCol w:w="498"/>
        <w:gridCol w:w="3462"/>
        <w:gridCol w:w="1536"/>
        <w:gridCol w:w="1203"/>
        <w:gridCol w:w="1116"/>
        <w:gridCol w:w="1282"/>
        <w:gridCol w:w="1163"/>
      </w:tblGrid>
      <w:tr w:rsidR="00717A87" w:rsidRPr="00717A87" w14:paraId="50D8CF76" w14:textId="77777777" w:rsidTr="00D67B30">
        <w:trPr>
          <w:trHeight w:val="336"/>
          <w:jc w:val="center"/>
        </w:trPr>
        <w:tc>
          <w:tcPr>
            <w:tcW w:w="498" w:type="dxa"/>
            <w:tcBorders>
              <w:top w:val="single" w:sz="12" w:space="0" w:color="auto"/>
              <w:left w:val="nil"/>
              <w:bottom w:val="single" w:sz="8" w:space="0" w:color="auto"/>
              <w:right w:val="nil"/>
            </w:tcBorders>
            <w:shd w:val="clear" w:color="auto" w:fill="auto"/>
            <w:noWrap/>
            <w:vAlign w:val="bottom"/>
            <w:hideMark/>
          </w:tcPr>
          <w:p w14:paraId="3CDB035E" w14:textId="77777777" w:rsidR="00717A87" w:rsidRPr="00717A87" w:rsidRDefault="00717A87" w:rsidP="00717A87">
            <w:pPr>
              <w:spacing w:after="0" w:line="240" w:lineRule="auto"/>
              <w:jc w:val="center"/>
              <w:rPr>
                <w:rFonts w:ascii="Calibri" w:eastAsia="Times New Roman" w:hAnsi="Calibri" w:cs="Calibri"/>
                <w:color w:val="000000"/>
              </w:rPr>
            </w:pPr>
            <w:r w:rsidRPr="00717A87">
              <w:rPr>
                <w:rFonts w:ascii="Calibri" w:eastAsia="Times New Roman" w:hAnsi="Calibri" w:cs="Calibri"/>
                <w:color w:val="000000"/>
              </w:rPr>
              <w:t> </w:t>
            </w:r>
          </w:p>
        </w:tc>
        <w:tc>
          <w:tcPr>
            <w:tcW w:w="3462" w:type="dxa"/>
            <w:tcBorders>
              <w:top w:val="single" w:sz="12" w:space="0" w:color="auto"/>
              <w:left w:val="nil"/>
              <w:bottom w:val="single" w:sz="8" w:space="0" w:color="auto"/>
              <w:right w:val="nil"/>
            </w:tcBorders>
            <w:shd w:val="clear" w:color="auto" w:fill="auto"/>
            <w:noWrap/>
            <w:vAlign w:val="bottom"/>
            <w:hideMark/>
          </w:tcPr>
          <w:p w14:paraId="391D0A49"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 </w:t>
            </w:r>
          </w:p>
        </w:tc>
        <w:tc>
          <w:tcPr>
            <w:tcW w:w="3855" w:type="dxa"/>
            <w:gridSpan w:val="3"/>
            <w:tcBorders>
              <w:top w:val="single" w:sz="12" w:space="0" w:color="auto"/>
              <w:left w:val="nil"/>
              <w:bottom w:val="single" w:sz="8" w:space="0" w:color="auto"/>
              <w:right w:val="nil"/>
            </w:tcBorders>
            <w:shd w:val="clear" w:color="auto" w:fill="auto"/>
            <w:noWrap/>
            <w:vAlign w:val="bottom"/>
            <w:hideMark/>
          </w:tcPr>
          <w:p w14:paraId="2A2063E5"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Region</w:t>
            </w:r>
          </w:p>
        </w:tc>
        <w:tc>
          <w:tcPr>
            <w:tcW w:w="2445" w:type="dxa"/>
            <w:gridSpan w:val="2"/>
            <w:tcBorders>
              <w:top w:val="single" w:sz="12" w:space="0" w:color="auto"/>
              <w:left w:val="nil"/>
              <w:bottom w:val="single" w:sz="8" w:space="0" w:color="auto"/>
              <w:right w:val="nil"/>
            </w:tcBorders>
            <w:shd w:val="clear" w:color="auto" w:fill="auto"/>
            <w:noWrap/>
            <w:vAlign w:val="bottom"/>
            <w:hideMark/>
          </w:tcPr>
          <w:p w14:paraId="37A505B5"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Genet</w:t>
            </w:r>
          </w:p>
        </w:tc>
      </w:tr>
      <w:tr w:rsidR="00717A87" w:rsidRPr="00717A87" w14:paraId="3E619E3F" w14:textId="77777777" w:rsidTr="00D67B30">
        <w:trPr>
          <w:trHeight w:val="324"/>
          <w:jc w:val="center"/>
        </w:trPr>
        <w:tc>
          <w:tcPr>
            <w:tcW w:w="498" w:type="dxa"/>
            <w:tcBorders>
              <w:top w:val="nil"/>
              <w:left w:val="nil"/>
              <w:bottom w:val="single" w:sz="8" w:space="0" w:color="auto"/>
              <w:right w:val="nil"/>
            </w:tcBorders>
            <w:shd w:val="clear" w:color="auto" w:fill="auto"/>
            <w:noWrap/>
            <w:vAlign w:val="bottom"/>
            <w:hideMark/>
          </w:tcPr>
          <w:p w14:paraId="289BD27C" w14:textId="77777777" w:rsidR="00717A87" w:rsidRPr="00717A87" w:rsidRDefault="00717A87" w:rsidP="00717A87">
            <w:pPr>
              <w:spacing w:after="0" w:line="240" w:lineRule="auto"/>
              <w:jc w:val="center"/>
              <w:rPr>
                <w:rFonts w:ascii="Calibri" w:eastAsia="Times New Roman" w:hAnsi="Calibri" w:cs="Calibri"/>
                <w:color w:val="000000"/>
              </w:rPr>
            </w:pPr>
            <w:r w:rsidRPr="00717A87">
              <w:rPr>
                <w:rFonts w:ascii="Calibri" w:eastAsia="Times New Roman" w:hAnsi="Calibri" w:cs="Calibri"/>
                <w:color w:val="000000"/>
              </w:rPr>
              <w:t> </w:t>
            </w:r>
          </w:p>
        </w:tc>
        <w:tc>
          <w:tcPr>
            <w:tcW w:w="3462" w:type="dxa"/>
            <w:tcBorders>
              <w:top w:val="nil"/>
              <w:left w:val="nil"/>
              <w:bottom w:val="single" w:sz="8" w:space="0" w:color="auto"/>
              <w:right w:val="nil"/>
            </w:tcBorders>
            <w:shd w:val="clear" w:color="auto" w:fill="auto"/>
            <w:noWrap/>
            <w:vAlign w:val="bottom"/>
            <w:hideMark/>
          </w:tcPr>
          <w:p w14:paraId="7CE6B91B"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Variable</w:t>
            </w:r>
          </w:p>
        </w:tc>
        <w:tc>
          <w:tcPr>
            <w:tcW w:w="1536" w:type="dxa"/>
            <w:tcBorders>
              <w:top w:val="nil"/>
              <w:left w:val="nil"/>
              <w:bottom w:val="single" w:sz="8" w:space="0" w:color="auto"/>
              <w:right w:val="nil"/>
            </w:tcBorders>
            <w:shd w:val="clear" w:color="auto" w:fill="auto"/>
            <w:noWrap/>
            <w:vAlign w:val="bottom"/>
            <w:hideMark/>
          </w:tcPr>
          <w:p w14:paraId="3A584DC0"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Expectations</w:t>
            </w:r>
          </w:p>
        </w:tc>
        <w:tc>
          <w:tcPr>
            <w:tcW w:w="1203" w:type="dxa"/>
            <w:tcBorders>
              <w:top w:val="nil"/>
              <w:left w:val="nil"/>
              <w:bottom w:val="single" w:sz="8" w:space="0" w:color="auto"/>
              <w:right w:val="nil"/>
            </w:tcBorders>
            <w:shd w:val="clear" w:color="auto" w:fill="auto"/>
            <w:noWrap/>
            <w:vAlign w:val="bottom"/>
            <w:hideMark/>
          </w:tcPr>
          <w:p w14:paraId="68AB8BD9"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Observed</w:t>
            </w:r>
          </w:p>
        </w:tc>
        <w:tc>
          <w:tcPr>
            <w:tcW w:w="1116" w:type="dxa"/>
            <w:tcBorders>
              <w:top w:val="nil"/>
              <w:left w:val="nil"/>
              <w:bottom w:val="single" w:sz="8" w:space="0" w:color="auto"/>
              <w:right w:val="nil"/>
            </w:tcBorders>
            <w:shd w:val="clear" w:color="auto" w:fill="auto"/>
            <w:noWrap/>
            <w:vAlign w:val="bottom"/>
            <w:hideMark/>
          </w:tcPr>
          <w:p w14:paraId="18210084"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p-value</w:t>
            </w:r>
          </w:p>
        </w:tc>
        <w:tc>
          <w:tcPr>
            <w:tcW w:w="1282" w:type="dxa"/>
            <w:tcBorders>
              <w:top w:val="nil"/>
              <w:left w:val="nil"/>
              <w:bottom w:val="single" w:sz="8" w:space="0" w:color="auto"/>
              <w:right w:val="nil"/>
            </w:tcBorders>
            <w:shd w:val="clear" w:color="auto" w:fill="auto"/>
            <w:noWrap/>
            <w:vAlign w:val="bottom"/>
            <w:hideMark/>
          </w:tcPr>
          <w:p w14:paraId="451D8505"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Difference</w:t>
            </w:r>
          </w:p>
        </w:tc>
        <w:tc>
          <w:tcPr>
            <w:tcW w:w="1163" w:type="dxa"/>
            <w:tcBorders>
              <w:top w:val="nil"/>
              <w:left w:val="nil"/>
              <w:bottom w:val="single" w:sz="8" w:space="0" w:color="auto"/>
              <w:right w:val="nil"/>
            </w:tcBorders>
            <w:shd w:val="clear" w:color="auto" w:fill="auto"/>
            <w:noWrap/>
            <w:vAlign w:val="bottom"/>
            <w:hideMark/>
          </w:tcPr>
          <w:p w14:paraId="1884EC15"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p-value</w:t>
            </w:r>
          </w:p>
        </w:tc>
      </w:tr>
      <w:tr w:rsidR="00717A87" w:rsidRPr="00717A87" w14:paraId="36E3B59D" w14:textId="77777777" w:rsidTr="00D67B30">
        <w:trPr>
          <w:trHeight w:val="312"/>
          <w:jc w:val="center"/>
        </w:trPr>
        <w:tc>
          <w:tcPr>
            <w:tcW w:w="498" w:type="dxa"/>
            <w:vMerge w:val="restart"/>
            <w:tcBorders>
              <w:top w:val="nil"/>
              <w:left w:val="nil"/>
              <w:bottom w:val="single" w:sz="8" w:space="0" w:color="000000"/>
              <w:right w:val="nil"/>
            </w:tcBorders>
            <w:shd w:val="clear" w:color="auto" w:fill="auto"/>
            <w:noWrap/>
            <w:textDirection w:val="btLr"/>
            <w:vAlign w:val="center"/>
            <w:hideMark/>
          </w:tcPr>
          <w:p w14:paraId="4200AEB4" w14:textId="77777777" w:rsidR="00717A87" w:rsidRPr="00717A87" w:rsidRDefault="00717A87" w:rsidP="00717A87">
            <w:pPr>
              <w:spacing w:after="0" w:line="240" w:lineRule="auto"/>
              <w:jc w:val="center"/>
              <w:rPr>
                <w:rFonts w:ascii="Calibri" w:eastAsia="Times New Roman" w:hAnsi="Calibri" w:cs="Calibri"/>
                <w:b/>
                <w:bCs/>
                <w:color w:val="000000"/>
              </w:rPr>
            </w:pPr>
            <w:r w:rsidRPr="00717A87">
              <w:rPr>
                <w:rFonts w:ascii="Calibri" w:eastAsia="Times New Roman" w:hAnsi="Calibri" w:cs="Calibri"/>
                <w:b/>
                <w:bCs/>
                <w:color w:val="000000"/>
              </w:rPr>
              <w:t>Sporophyte</w:t>
            </w:r>
          </w:p>
        </w:tc>
        <w:tc>
          <w:tcPr>
            <w:tcW w:w="3462" w:type="dxa"/>
            <w:tcBorders>
              <w:top w:val="nil"/>
              <w:left w:val="nil"/>
              <w:bottom w:val="nil"/>
              <w:right w:val="nil"/>
            </w:tcBorders>
            <w:shd w:val="clear" w:color="auto" w:fill="auto"/>
            <w:noWrap/>
            <w:vAlign w:val="bottom"/>
            <w:hideMark/>
          </w:tcPr>
          <w:p w14:paraId="2F3B04BC"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Cell Membrane Stability (Heat)</w:t>
            </w:r>
          </w:p>
        </w:tc>
        <w:tc>
          <w:tcPr>
            <w:tcW w:w="1536" w:type="dxa"/>
            <w:tcBorders>
              <w:top w:val="nil"/>
              <w:left w:val="nil"/>
              <w:bottom w:val="nil"/>
              <w:right w:val="nil"/>
            </w:tcBorders>
            <w:shd w:val="clear" w:color="auto" w:fill="auto"/>
            <w:noWrap/>
            <w:vAlign w:val="bottom"/>
            <w:hideMark/>
          </w:tcPr>
          <w:p w14:paraId="063175DE"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328389C2"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7B48B595"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0.06102</w:t>
            </w:r>
          </w:p>
        </w:tc>
        <w:tc>
          <w:tcPr>
            <w:tcW w:w="1282" w:type="dxa"/>
            <w:tcBorders>
              <w:top w:val="nil"/>
              <w:left w:val="nil"/>
              <w:bottom w:val="nil"/>
              <w:right w:val="nil"/>
            </w:tcBorders>
            <w:shd w:val="clear" w:color="auto" w:fill="auto"/>
            <w:noWrap/>
            <w:vAlign w:val="bottom"/>
            <w:hideMark/>
          </w:tcPr>
          <w:p w14:paraId="2F6B1ABA"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3AED2651"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0.013</w:t>
            </w:r>
          </w:p>
        </w:tc>
      </w:tr>
      <w:tr w:rsidR="00717A87" w:rsidRPr="00717A87" w14:paraId="0C938EB2" w14:textId="77777777" w:rsidTr="00D67B30">
        <w:trPr>
          <w:trHeight w:val="312"/>
          <w:jc w:val="center"/>
        </w:trPr>
        <w:tc>
          <w:tcPr>
            <w:tcW w:w="498" w:type="dxa"/>
            <w:vMerge/>
            <w:tcBorders>
              <w:top w:val="nil"/>
              <w:left w:val="nil"/>
              <w:bottom w:val="single" w:sz="8" w:space="0" w:color="000000"/>
              <w:right w:val="nil"/>
            </w:tcBorders>
            <w:vAlign w:val="center"/>
            <w:hideMark/>
          </w:tcPr>
          <w:p w14:paraId="58BB06C0"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19FECEDE"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Cell Membrane Stability (Cold)</w:t>
            </w:r>
          </w:p>
        </w:tc>
        <w:tc>
          <w:tcPr>
            <w:tcW w:w="1536" w:type="dxa"/>
            <w:tcBorders>
              <w:top w:val="nil"/>
              <w:left w:val="nil"/>
              <w:bottom w:val="nil"/>
              <w:right w:val="nil"/>
            </w:tcBorders>
            <w:shd w:val="clear" w:color="auto" w:fill="auto"/>
            <w:noWrap/>
            <w:vAlign w:val="bottom"/>
            <w:hideMark/>
          </w:tcPr>
          <w:p w14:paraId="5F52C95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 &gt; S</w:t>
            </w:r>
          </w:p>
        </w:tc>
        <w:tc>
          <w:tcPr>
            <w:tcW w:w="1203" w:type="dxa"/>
            <w:tcBorders>
              <w:top w:val="nil"/>
              <w:left w:val="nil"/>
              <w:bottom w:val="nil"/>
              <w:right w:val="nil"/>
            </w:tcBorders>
            <w:shd w:val="clear" w:color="auto" w:fill="auto"/>
            <w:noWrap/>
            <w:vAlign w:val="bottom"/>
            <w:hideMark/>
          </w:tcPr>
          <w:p w14:paraId="06027B94" w14:textId="77777777" w:rsidR="00717A87" w:rsidRPr="00717A87" w:rsidRDefault="00717A87" w:rsidP="00717A87">
            <w:pPr>
              <w:spacing w:after="0" w:line="240" w:lineRule="auto"/>
              <w:jc w:val="center"/>
              <w:rPr>
                <w:rFonts w:ascii="Times New Roman" w:eastAsia="Times New Roman" w:hAnsi="Times New Roman" w:cs="Times New Roman"/>
                <w:b/>
                <w:bCs/>
                <w:color w:val="FF0000"/>
                <w:sz w:val="24"/>
                <w:szCs w:val="24"/>
              </w:rPr>
            </w:pPr>
            <w:r w:rsidRPr="00717A87">
              <w:rPr>
                <w:rFonts w:ascii="Times New Roman" w:eastAsia="Times New Roman" w:hAnsi="Times New Roman" w:cs="Times New Roman"/>
                <w:b/>
                <w:bCs/>
                <w:color w:val="FF0000"/>
                <w:sz w:val="24"/>
                <w:szCs w:val="24"/>
              </w:rPr>
              <w:t>S &gt; N</w:t>
            </w:r>
          </w:p>
        </w:tc>
        <w:tc>
          <w:tcPr>
            <w:tcW w:w="1116" w:type="dxa"/>
            <w:tcBorders>
              <w:top w:val="nil"/>
              <w:left w:val="nil"/>
              <w:bottom w:val="nil"/>
              <w:right w:val="nil"/>
            </w:tcBorders>
            <w:shd w:val="clear" w:color="auto" w:fill="auto"/>
            <w:noWrap/>
            <w:vAlign w:val="bottom"/>
            <w:hideMark/>
          </w:tcPr>
          <w:p w14:paraId="284B8B00"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0.0117</w:t>
            </w:r>
          </w:p>
        </w:tc>
        <w:tc>
          <w:tcPr>
            <w:tcW w:w="1282" w:type="dxa"/>
            <w:tcBorders>
              <w:top w:val="nil"/>
              <w:left w:val="nil"/>
              <w:bottom w:val="nil"/>
              <w:right w:val="nil"/>
            </w:tcBorders>
            <w:shd w:val="clear" w:color="auto" w:fill="auto"/>
            <w:noWrap/>
            <w:vAlign w:val="bottom"/>
            <w:hideMark/>
          </w:tcPr>
          <w:p w14:paraId="7520353F"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6FA79F34"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0.886</w:t>
            </w:r>
          </w:p>
        </w:tc>
      </w:tr>
      <w:tr w:rsidR="00717A87" w:rsidRPr="00717A87" w14:paraId="330A3CD3" w14:textId="77777777" w:rsidTr="00D67B30">
        <w:trPr>
          <w:trHeight w:val="312"/>
          <w:jc w:val="center"/>
        </w:trPr>
        <w:tc>
          <w:tcPr>
            <w:tcW w:w="498" w:type="dxa"/>
            <w:vMerge/>
            <w:tcBorders>
              <w:top w:val="nil"/>
              <w:left w:val="nil"/>
              <w:bottom w:val="single" w:sz="8" w:space="0" w:color="000000"/>
              <w:right w:val="nil"/>
            </w:tcBorders>
            <w:vAlign w:val="center"/>
            <w:hideMark/>
          </w:tcPr>
          <w:p w14:paraId="13D5FF6F"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13B504B7"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Chlorophyll Fluorescence (Heat)</w:t>
            </w:r>
          </w:p>
        </w:tc>
        <w:tc>
          <w:tcPr>
            <w:tcW w:w="1536" w:type="dxa"/>
            <w:tcBorders>
              <w:top w:val="nil"/>
              <w:left w:val="nil"/>
              <w:bottom w:val="nil"/>
              <w:right w:val="nil"/>
            </w:tcBorders>
            <w:shd w:val="clear" w:color="auto" w:fill="auto"/>
            <w:noWrap/>
            <w:vAlign w:val="bottom"/>
            <w:hideMark/>
          </w:tcPr>
          <w:p w14:paraId="2282AD95"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0A4A0373" w14:textId="77777777" w:rsidR="00717A87" w:rsidRPr="00717A87" w:rsidRDefault="00717A87" w:rsidP="00717A87">
            <w:pPr>
              <w:spacing w:after="0" w:line="240" w:lineRule="auto"/>
              <w:jc w:val="center"/>
              <w:rPr>
                <w:rFonts w:ascii="Times New Roman" w:eastAsia="Times New Roman" w:hAnsi="Times New Roman" w:cs="Times New Roman"/>
                <w:b/>
                <w:bCs/>
                <w:color w:val="FF0000"/>
                <w:sz w:val="24"/>
                <w:szCs w:val="24"/>
              </w:rPr>
            </w:pPr>
            <w:r w:rsidRPr="00717A87">
              <w:rPr>
                <w:rFonts w:ascii="Times New Roman" w:eastAsia="Times New Roman" w:hAnsi="Times New Roman" w:cs="Times New Roman"/>
                <w:b/>
                <w:bCs/>
                <w:color w:val="FF0000"/>
                <w:sz w:val="24"/>
                <w:szCs w:val="24"/>
              </w:rPr>
              <w:t>N &gt; S</w:t>
            </w:r>
          </w:p>
        </w:tc>
        <w:tc>
          <w:tcPr>
            <w:tcW w:w="1116" w:type="dxa"/>
            <w:tcBorders>
              <w:top w:val="nil"/>
              <w:left w:val="nil"/>
              <w:bottom w:val="nil"/>
              <w:right w:val="nil"/>
            </w:tcBorders>
            <w:shd w:val="clear" w:color="auto" w:fill="auto"/>
            <w:noWrap/>
            <w:vAlign w:val="bottom"/>
            <w:hideMark/>
          </w:tcPr>
          <w:p w14:paraId="54730FD8"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0.405</w:t>
            </w:r>
          </w:p>
        </w:tc>
        <w:tc>
          <w:tcPr>
            <w:tcW w:w="1282" w:type="dxa"/>
            <w:tcBorders>
              <w:top w:val="nil"/>
              <w:left w:val="nil"/>
              <w:bottom w:val="nil"/>
              <w:right w:val="nil"/>
            </w:tcBorders>
            <w:shd w:val="clear" w:color="auto" w:fill="auto"/>
            <w:noWrap/>
            <w:vAlign w:val="bottom"/>
            <w:hideMark/>
          </w:tcPr>
          <w:p w14:paraId="5D33ACB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227664EA"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0.38</w:t>
            </w:r>
          </w:p>
        </w:tc>
      </w:tr>
      <w:tr w:rsidR="00717A87" w:rsidRPr="00717A87" w14:paraId="45154DEE" w14:textId="77777777" w:rsidTr="00D67B30">
        <w:trPr>
          <w:trHeight w:val="312"/>
          <w:jc w:val="center"/>
        </w:trPr>
        <w:tc>
          <w:tcPr>
            <w:tcW w:w="498" w:type="dxa"/>
            <w:vMerge/>
            <w:tcBorders>
              <w:top w:val="nil"/>
              <w:left w:val="nil"/>
              <w:bottom w:val="single" w:sz="8" w:space="0" w:color="000000"/>
              <w:right w:val="nil"/>
            </w:tcBorders>
            <w:vAlign w:val="center"/>
            <w:hideMark/>
          </w:tcPr>
          <w:p w14:paraId="2ACC3FFF"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78BFEF34"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Chlorophyll Fluorescence (Cold)</w:t>
            </w:r>
          </w:p>
        </w:tc>
        <w:tc>
          <w:tcPr>
            <w:tcW w:w="1536" w:type="dxa"/>
            <w:tcBorders>
              <w:top w:val="nil"/>
              <w:left w:val="nil"/>
              <w:bottom w:val="nil"/>
              <w:right w:val="nil"/>
            </w:tcBorders>
            <w:shd w:val="clear" w:color="auto" w:fill="auto"/>
            <w:noWrap/>
            <w:vAlign w:val="bottom"/>
            <w:hideMark/>
          </w:tcPr>
          <w:p w14:paraId="7648885C"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 &gt; S</w:t>
            </w:r>
          </w:p>
        </w:tc>
        <w:tc>
          <w:tcPr>
            <w:tcW w:w="1203" w:type="dxa"/>
            <w:tcBorders>
              <w:top w:val="nil"/>
              <w:left w:val="nil"/>
              <w:bottom w:val="nil"/>
              <w:right w:val="nil"/>
            </w:tcBorders>
            <w:shd w:val="clear" w:color="auto" w:fill="auto"/>
            <w:noWrap/>
            <w:vAlign w:val="bottom"/>
            <w:hideMark/>
          </w:tcPr>
          <w:p w14:paraId="57A435F8"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 &gt; S</w:t>
            </w:r>
          </w:p>
        </w:tc>
        <w:tc>
          <w:tcPr>
            <w:tcW w:w="1116" w:type="dxa"/>
            <w:tcBorders>
              <w:top w:val="nil"/>
              <w:left w:val="nil"/>
              <w:bottom w:val="nil"/>
              <w:right w:val="nil"/>
            </w:tcBorders>
            <w:shd w:val="clear" w:color="auto" w:fill="auto"/>
            <w:noWrap/>
            <w:vAlign w:val="bottom"/>
            <w:hideMark/>
          </w:tcPr>
          <w:p w14:paraId="51B7515F"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9.96E-11</w:t>
            </w:r>
          </w:p>
        </w:tc>
        <w:tc>
          <w:tcPr>
            <w:tcW w:w="1282" w:type="dxa"/>
            <w:tcBorders>
              <w:top w:val="nil"/>
              <w:left w:val="nil"/>
              <w:bottom w:val="nil"/>
              <w:right w:val="nil"/>
            </w:tcBorders>
            <w:shd w:val="clear" w:color="auto" w:fill="auto"/>
            <w:noWrap/>
            <w:vAlign w:val="bottom"/>
            <w:hideMark/>
          </w:tcPr>
          <w:p w14:paraId="00B98108"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6797C960"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1.05E-07</w:t>
            </w:r>
          </w:p>
        </w:tc>
      </w:tr>
      <w:tr w:rsidR="00717A87" w:rsidRPr="00717A87" w14:paraId="0D8BFE94" w14:textId="77777777" w:rsidTr="00D67B30">
        <w:trPr>
          <w:trHeight w:val="312"/>
          <w:jc w:val="center"/>
        </w:trPr>
        <w:tc>
          <w:tcPr>
            <w:tcW w:w="498" w:type="dxa"/>
            <w:vMerge/>
            <w:tcBorders>
              <w:top w:val="nil"/>
              <w:left w:val="nil"/>
              <w:bottom w:val="single" w:sz="8" w:space="0" w:color="000000"/>
              <w:right w:val="nil"/>
            </w:tcBorders>
            <w:vAlign w:val="center"/>
            <w:hideMark/>
          </w:tcPr>
          <w:p w14:paraId="5D5B7189"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181F78F4"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Photosynthetic Rate (Heat)</w:t>
            </w:r>
          </w:p>
        </w:tc>
        <w:tc>
          <w:tcPr>
            <w:tcW w:w="1536" w:type="dxa"/>
            <w:tcBorders>
              <w:top w:val="nil"/>
              <w:left w:val="nil"/>
              <w:bottom w:val="nil"/>
              <w:right w:val="nil"/>
            </w:tcBorders>
            <w:shd w:val="clear" w:color="auto" w:fill="auto"/>
            <w:noWrap/>
            <w:vAlign w:val="bottom"/>
            <w:hideMark/>
          </w:tcPr>
          <w:p w14:paraId="0A6FD680"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7F84A64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1EEB80A2"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0.997</w:t>
            </w:r>
          </w:p>
        </w:tc>
        <w:tc>
          <w:tcPr>
            <w:tcW w:w="1282" w:type="dxa"/>
            <w:tcBorders>
              <w:top w:val="nil"/>
              <w:left w:val="nil"/>
              <w:bottom w:val="nil"/>
              <w:right w:val="nil"/>
            </w:tcBorders>
            <w:shd w:val="clear" w:color="auto" w:fill="auto"/>
            <w:noWrap/>
            <w:vAlign w:val="bottom"/>
            <w:hideMark/>
          </w:tcPr>
          <w:p w14:paraId="4BB27921"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18DDBC42"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0.127</w:t>
            </w:r>
          </w:p>
        </w:tc>
      </w:tr>
      <w:tr w:rsidR="00717A87" w:rsidRPr="00717A87" w14:paraId="10EBF366" w14:textId="77777777" w:rsidTr="00D67B30">
        <w:trPr>
          <w:trHeight w:val="324"/>
          <w:jc w:val="center"/>
        </w:trPr>
        <w:tc>
          <w:tcPr>
            <w:tcW w:w="498" w:type="dxa"/>
            <w:vMerge/>
            <w:tcBorders>
              <w:top w:val="nil"/>
              <w:left w:val="nil"/>
              <w:bottom w:val="single" w:sz="8" w:space="0" w:color="000000"/>
              <w:right w:val="nil"/>
            </w:tcBorders>
            <w:vAlign w:val="center"/>
            <w:hideMark/>
          </w:tcPr>
          <w:p w14:paraId="4EB23BFF"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single" w:sz="8" w:space="0" w:color="auto"/>
              <w:right w:val="nil"/>
            </w:tcBorders>
            <w:shd w:val="clear" w:color="auto" w:fill="auto"/>
            <w:noWrap/>
            <w:vAlign w:val="bottom"/>
            <w:hideMark/>
          </w:tcPr>
          <w:p w14:paraId="26B48360"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Photosynthetic Rate (Cold)</w:t>
            </w:r>
          </w:p>
        </w:tc>
        <w:tc>
          <w:tcPr>
            <w:tcW w:w="1536" w:type="dxa"/>
            <w:tcBorders>
              <w:top w:val="nil"/>
              <w:left w:val="nil"/>
              <w:bottom w:val="single" w:sz="8" w:space="0" w:color="auto"/>
              <w:right w:val="nil"/>
            </w:tcBorders>
            <w:shd w:val="clear" w:color="auto" w:fill="auto"/>
            <w:noWrap/>
            <w:vAlign w:val="bottom"/>
            <w:hideMark/>
          </w:tcPr>
          <w:p w14:paraId="7620B64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 &gt; S</w:t>
            </w:r>
          </w:p>
        </w:tc>
        <w:tc>
          <w:tcPr>
            <w:tcW w:w="1203" w:type="dxa"/>
            <w:tcBorders>
              <w:top w:val="nil"/>
              <w:left w:val="nil"/>
              <w:bottom w:val="single" w:sz="8" w:space="0" w:color="auto"/>
              <w:right w:val="nil"/>
            </w:tcBorders>
            <w:shd w:val="clear" w:color="auto" w:fill="auto"/>
            <w:noWrap/>
            <w:vAlign w:val="bottom"/>
            <w:hideMark/>
          </w:tcPr>
          <w:p w14:paraId="5FFD37FA"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single" w:sz="8" w:space="0" w:color="auto"/>
              <w:right w:val="nil"/>
            </w:tcBorders>
            <w:shd w:val="clear" w:color="auto" w:fill="auto"/>
            <w:noWrap/>
            <w:vAlign w:val="bottom"/>
            <w:hideMark/>
          </w:tcPr>
          <w:p w14:paraId="1059539B"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0.77</w:t>
            </w:r>
          </w:p>
        </w:tc>
        <w:tc>
          <w:tcPr>
            <w:tcW w:w="1282" w:type="dxa"/>
            <w:tcBorders>
              <w:top w:val="nil"/>
              <w:left w:val="nil"/>
              <w:bottom w:val="single" w:sz="8" w:space="0" w:color="auto"/>
              <w:right w:val="nil"/>
            </w:tcBorders>
            <w:shd w:val="clear" w:color="auto" w:fill="auto"/>
            <w:noWrap/>
            <w:vAlign w:val="bottom"/>
            <w:hideMark/>
          </w:tcPr>
          <w:p w14:paraId="4DE9165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single" w:sz="8" w:space="0" w:color="auto"/>
              <w:right w:val="nil"/>
            </w:tcBorders>
            <w:shd w:val="clear" w:color="auto" w:fill="auto"/>
            <w:noWrap/>
            <w:vAlign w:val="bottom"/>
            <w:hideMark/>
          </w:tcPr>
          <w:p w14:paraId="020B91FB"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0.883</w:t>
            </w:r>
          </w:p>
        </w:tc>
      </w:tr>
      <w:tr w:rsidR="00717A87" w:rsidRPr="00717A87" w14:paraId="676858D3" w14:textId="77777777" w:rsidTr="00D67B30">
        <w:trPr>
          <w:trHeight w:val="312"/>
          <w:jc w:val="center"/>
        </w:trPr>
        <w:tc>
          <w:tcPr>
            <w:tcW w:w="498" w:type="dxa"/>
            <w:vMerge w:val="restart"/>
            <w:tcBorders>
              <w:top w:val="nil"/>
              <w:left w:val="nil"/>
              <w:bottom w:val="single" w:sz="8" w:space="0" w:color="000000"/>
              <w:right w:val="nil"/>
            </w:tcBorders>
            <w:shd w:val="clear" w:color="auto" w:fill="auto"/>
            <w:noWrap/>
            <w:textDirection w:val="btLr"/>
            <w:vAlign w:val="center"/>
            <w:hideMark/>
          </w:tcPr>
          <w:p w14:paraId="46E53FC9" w14:textId="77777777" w:rsidR="00717A87" w:rsidRPr="00717A87" w:rsidRDefault="00717A87" w:rsidP="00717A87">
            <w:pPr>
              <w:spacing w:after="0" w:line="240" w:lineRule="auto"/>
              <w:jc w:val="center"/>
              <w:rPr>
                <w:rFonts w:ascii="Calibri" w:eastAsia="Times New Roman" w:hAnsi="Calibri" w:cs="Calibri"/>
                <w:b/>
                <w:bCs/>
                <w:color w:val="000000"/>
              </w:rPr>
            </w:pPr>
            <w:r w:rsidRPr="00717A87">
              <w:rPr>
                <w:rFonts w:ascii="Calibri" w:eastAsia="Times New Roman" w:hAnsi="Calibri" w:cs="Calibri"/>
                <w:b/>
                <w:bCs/>
                <w:color w:val="000000"/>
              </w:rPr>
              <w:t>Gametophyte</w:t>
            </w:r>
          </w:p>
        </w:tc>
        <w:tc>
          <w:tcPr>
            <w:tcW w:w="3462" w:type="dxa"/>
            <w:tcBorders>
              <w:top w:val="nil"/>
              <w:left w:val="nil"/>
              <w:bottom w:val="nil"/>
              <w:right w:val="nil"/>
            </w:tcBorders>
            <w:shd w:val="clear" w:color="auto" w:fill="auto"/>
            <w:noWrap/>
            <w:vAlign w:val="bottom"/>
            <w:hideMark/>
          </w:tcPr>
          <w:p w14:paraId="63CCE78C"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Germination (</w:t>
            </w:r>
            <w:proofErr w:type="spellStart"/>
            <w:r w:rsidRPr="00717A87">
              <w:rPr>
                <w:rFonts w:ascii="Times New Roman" w:eastAsia="Times New Roman" w:hAnsi="Times New Roman" w:cs="Times New Roman"/>
                <w:color w:val="000000"/>
                <w:sz w:val="24"/>
                <w:szCs w:val="24"/>
              </w:rPr>
              <w:t>Tmax</w:t>
            </w:r>
            <w:proofErr w:type="spellEnd"/>
            <w:r w:rsidRPr="00717A87">
              <w:rPr>
                <w:rFonts w:ascii="Times New Roman" w:eastAsia="Times New Roman" w:hAnsi="Times New Roman" w:cs="Times New Roman"/>
                <w:color w:val="000000"/>
                <w:sz w:val="24"/>
                <w:szCs w:val="24"/>
              </w:rPr>
              <w:t>)</w:t>
            </w:r>
          </w:p>
        </w:tc>
        <w:tc>
          <w:tcPr>
            <w:tcW w:w="1536" w:type="dxa"/>
            <w:tcBorders>
              <w:top w:val="nil"/>
              <w:left w:val="nil"/>
              <w:bottom w:val="nil"/>
              <w:right w:val="nil"/>
            </w:tcBorders>
            <w:shd w:val="clear" w:color="auto" w:fill="auto"/>
            <w:noWrap/>
            <w:vAlign w:val="bottom"/>
            <w:hideMark/>
          </w:tcPr>
          <w:p w14:paraId="46DBC46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780B1F8C" w14:textId="77777777" w:rsidR="00717A87" w:rsidRPr="00717A87" w:rsidRDefault="00717A87" w:rsidP="00717A87">
            <w:pPr>
              <w:spacing w:after="0" w:line="240" w:lineRule="auto"/>
              <w:jc w:val="center"/>
              <w:rPr>
                <w:rFonts w:ascii="Times New Roman" w:eastAsia="Times New Roman" w:hAnsi="Times New Roman" w:cs="Times New Roman"/>
                <w:b/>
                <w:bCs/>
                <w:color w:val="FF0000"/>
                <w:sz w:val="24"/>
                <w:szCs w:val="24"/>
              </w:rPr>
            </w:pPr>
            <w:r w:rsidRPr="00717A87">
              <w:rPr>
                <w:rFonts w:ascii="Times New Roman" w:eastAsia="Times New Roman" w:hAnsi="Times New Roman" w:cs="Times New Roman"/>
                <w:b/>
                <w:bCs/>
                <w:color w:val="FF0000"/>
                <w:sz w:val="24"/>
                <w:szCs w:val="24"/>
              </w:rPr>
              <w:t>N &gt; S</w:t>
            </w:r>
          </w:p>
        </w:tc>
        <w:tc>
          <w:tcPr>
            <w:tcW w:w="1116" w:type="dxa"/>
            <w:tcBorders>
              <w:top w:val="nil"/>
              <w:left w:val="nil"/>
              <w:bottom w:val="nil"/>
              <w:right w:val="nil"/>
            </w:tcBorders>
            <w:shd w:val="clear" w:color="auto" w:fill="auto"/>
            <w:noWrap/>
            <w:vAlign w:val="bottom"/>
            <w:hideMark/>
          </w:tcPr>
          <w:p w14:paraId="5DC64687"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0.00037</w:t>
            </w:r>
          </w:p>
        </w:tc>
        <w:tc>
          <w:tcPr>
            <w:tcW w:w="1282" w:type="dxa"/>
            <w:tcBorders>
              <w:top w:val="nil"/>
              <w:left w:val="nil"/>
              <w:bottom w:val="nil"/>
              <w:right w:val="nil"/>
            </w:tcBorders>
            <w:shd w:val="clear" w:color="auto" w:fill="auto"/>
            <w:noWrap/>
            <w:vAlign w:val="bottom"/>
            <w:hideMark/>
          </w:tcPr>
          <w:p w14:paraId="1A8C8EE0"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1D51D515"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0.0251</w:t>
            </w:r>
          </w:p>
        </w:tc>
      </w:tr>
      <w:tr w:rsidR="00717A87" w:rsidRPr="00717A87" w14:paraId="4E9A82E7" w14:textId="77777777" w:rsidTr="00D67B30">
        <w:trPr>
          <w:trHeight w:val="312"/>
          <w:jc w:val="center"/>
        </w:trPr>
        <w:tc>
          <w:tcPr>
            <w:tcW w:w="498" w:type="dxa"/>
            <w:vMerge/>
            <w:tcBorders>
              <w:top w:val="nil"/>
              <w:left w:val="nil"/>
              <w:bottom w:val="single" w:sz="8" w:space="0" w:color="000000"/>
              <w:right w:val="nil"/>
            </w:tcBorders>
            <w:vAlign w:val="center"/>
            <w:hideMark/>
          </w:tcPr>
          <w:p w14:paraId="29247A75"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777AB23E"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Germination (</w:t>
            </w:r>
            <w:proofErr w:type="spellStart"/>
            <w:r w:rsidRPr="00717A87">
              <w:rPr>
                <w:rFonts w:ascii="Times New Roman" w:eastAsia="Times New Roman" w:hAnsi="Times New Roman" w:cs="Times New Roman"/>
                <w:color w:val="000000"/>
                <w:sz w:val="24"/>
                <w:szCs w:val="24"/>
              </w:rPr>
              <w:t>Topt</w:t>
            </w:r>
            <w:proofErr w:type="spellEnd"/>
            <w:r w:rsidRPr="00717A87">
              <w:rPr>
                <w:rFonts w:ascii="Times New Roman" w:eastAsia="Times New Roman" w:hAnsi="Times New Roman" w:cs="Times New Roman"/>
                <w:color w:val="000000"/>
                <w:sz w:val="24"/>
                <w:szCs w:val="24"/>
              </w:rPr>
              <w:t>)</w:t>
            </w:r>
          </w:p>
        </w:tc>
        <w:tc>
          <w:tcPr>
            <w:tcW w:w="1536" w:type="dxa"/>
            <w:tcBorders>
              <w:top w:val="nil"/>
              <w:left w:val="nil"/>
              <w:bottom w:val="nil"/>
              <w:right w:val="nil"/>
            </w:tcBorders>
            <w:shd w:val="clear" w:color="auto" w:fill="auto"/>
            <w:noWrap/>
            <w:vAlign w:val="bottom"/>
            <w:hideMark/>
          </w:tcPr>
          <w:p w14:paraId="3914E943"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7245892D" w14:textId="77777777" w:rsidR="00717A87" w:rsidRPr="00717A87" w:rsidRDefault="00717A87" w:rsidP="00717A87">
            <w:pPr>
              <w:spacing w:after="0" w:line="240" w:lineRule="auto"/>
              <w:jc w:val="center"/>
              <w:rPr>
                <w:rFonts w:ascii="Times New Roman" w:eastAsia="Times New Roman" w:hAnsi="Times New Roman" w:cs="Times New Roman"/>
                <w:b/>
                <w:bCs/>
                <w:color w:val="FF0000"/>
                <w:sz w:val="24"/>
                <w:szCs w:val="24"/>
              </w:rPr>
            </w:pPr>
            <w:r w:rsidRPr="00717A87">
              <w:rPr>
                <w:rFonts w:ascii="Times New Roman" w:eastAsia="Times New Roman" w:hAnsi="Times New Roman" w:cs="Times New Roman"/>
                <w:b/>
                <w:bCs/>
                <w:color w:val="FF0000"/>
                <w:sz w:val="24"/>
                <w:szCs w:val="24"/>
              </w:rPr>
              <w:t>N &gt; S</w:t>
            </w:r>
          </w:p>
        </w:tc>
        <w:tc>
          <w:tcPr>
            <w:tcW w:w="1116" w:type="dxa"/>
            <w:tcBorders>
              <w:top w:val="nil"/>
              <w:left w:val="nil"/>
              <w:bottom w:val="nil"/>
              <w:right w:val="nil"/>
            </w:tcBorders>
            <w:shd w:val="clear" w:color="auto" w:fill="auto"/>
            <w:noWrap/>
            <w:vAlign w:val="bottom"/>
            <w:hideMark/>
          </w:tcPr>
          <w:p w14:paraId="70AC7B61"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0.000685</w:t>
            </w:r>
          </w:p>
        </w:tc>
        <w:tc>
          <w:tcPr>
            <w:tcW w:w="1282" w:type="dxa"/>
            <w:tcBorders>
              <w:top w:val="nil"/>
              <w:left w:val="nil"/>
              <w:bottom w:val="nil"/>
              <w:right w:val="nil"/>
            </w:tcBorders>
            <w:shd w:val="clear" w:color="auto" w:fill="auto"/>
            <w:noWrap/>
            <w:vAlign w:val="bottom"/>
            <w:hideMark/>
          </w:tcPr>
          <w:p w14:paraId="24063825"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1DA49951"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0.0351</w:t>
            </w:r>
          </w:p>
        </w:tc>
      </w:tr>
      <w:tr w:rsidR="00717A87" w:rsidRPr="00717A87" w14:paraId="4A308687" w14:textId="77777777" w:rsidTr="00D67B30">
        <w:trPr>
          <w:trHeight w:val="312"/>
          <w:jc w:val="center"/>
        </w:trPr>
        <w:tc>
          <w:tcPr>
            <w:tcW w:w="498" w:type="dxa"/>
            <w:vMerge/>
            <w:tcBorders>
              <w:top w:val="nil"/>
              <w:left w:val="nil"/>
              <w:bottom w:val="single" w:sz="8" w:space="0" w:color="000000"/>
              <w:right w:val="nil"/>
            </w:tcBorders>
            <w:vAlign w:val="center"/>
            <w:hideMark/>
          </w:tcPr>
          <w:p w14:paraId="189CC6E4"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5186CCAE"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Germination (</w:t>
            </w:r>
            <w:proofErr w:type="spellStart"/>
            <w:r w:rsidRPr="00717A87">
              <w:rPr>
                <w:rFonts w:ascii="Times New Roman" w:eastAsia="Times New Roman" w:hAnsi="Times New Roman" w:cs="Times New Roman"/>
                <w:color w:val="000000"/>
                <w:sz w:val="24"/>
                <w:szCs w:val="24"/>
              </w:rPr>
              <w:t>Tmin</w:t>
            </w:r>
            <w:proofErr w:type="spellEnd"/>
            <w:r w:rsidRPr="00717A87">
              <w:rPr>
                <w:rFonts w:ascii="Times New Roman" w:eastAsia="Times New Roman" w:hAnsi="Times New Roman" w:cs="Times New Roman"/>
                <w:color w:val="000000"/>
                <w:sz w:val="24"/>
                <w:szCs w:val="24"/>
              </w:rPr>
              <w:t>)</w:t>
            </w:r>
          </w:p>
        </w:tc>
        <w:tc>
          <w:tcPr>
            <w:tcW w:w="1536" w:type="dxa"/>
            <w:tcBorders>
              <w:top w:val="nil"/>
              <w:left w:val="nil"/>
              <w:bottom w:val="nil"/>
              <w:right w:val="nil"/>
            </w:tcBorders>
            <w:shd w:val="clear" w:color="auto" w:fill="auto"/>
            <w:noWrap/>
            <w:vAlign w:val="bottom"/>
            <w:hideMark/>
          </w:tcPr>
          <w:p w14:paraId="3B66FD5D"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79129D91"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5A33BA23"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0.331</w:t>
            </w:r>
          </w:p>
        </w:tc>
        <w:tc>
          <w:tcPr>
            <w:tcW w:w="1282" w:type="dxa"/>
            <w:tcBorders>
              <w:top w:val="nil"/>
              <w:left w:val="nil"/>
              <w:bottom w:val="nil"/>
              <w:right w:val="nil"/>
            </w:tcBorders>
            <w:shd w:val="clear" w:color="auto" w:fill="auto"/>
            <w:noWrap/>
            <w:vAlign w:val="bottom"/>
            <w:hideMark/>
          </w:tcPr>
          <w:p w14:paraId="0D78B14D" w14:textId="77777777" w:rsidR="00717A87" w:rsidRPr="00717A87" w:rsidRDefault="00717A87" w:rsidP="00717A87">
            <w:pPr>
              <w:spacing w:after="0" w:line="240" w:lineRule="auto"/>
              <w:jc w:val="center"/>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Yes</w:t>
            </w:r>
          </w:p>
        </w:tc>
        <w:tc>
          <w:tcPr>
            <w:tcW w:w="1163" w:type="dxa"/>
            <w:tcBorders>
              <w:top w:val="nil"/>
              <w:left w:val="nil"/>
              <w:bottom w:val="nil"/>
              <w:right w:val="nil"/>
            </w:tcBorders>
            <w:shd w:val="clear" w:color="auto" w:fill="auto"/>
            <w:noWrap/>
            <w:vAlign w:val="bottom"/>
            <w:hideMark/>
          </w:tcPr>
          <w:p w14:paraId="6A368F9E" w14:textId="77777777" w:rsidR="00717A87" w:rsidRPr="00717A87" w:rsidRDefault="00717A87" w:rsidP="00717A87">
            <w:pPr>
              <w:spacing w:after="0" w:line="240" w:lineRule="auto"/>
              <w:jc w:val="right"/>
              <w:rPr>
                <w:rFonts w:ascii="Times New Roman" w:eastAsia="Times New Roman" w:hAnsi="Times New Roman" w:cs="Times New Roman"/>
                <w:b/>
                <w:bCs/>
                <w:color w:val="000000"/>
                <w:sz w:val="24"/>
                <w:szCs w:val="24"/>
              </w:rPr>
            </w:pPr>
            <w:r w:rsidRPr="00717A87">
              <w:rPr>
                <w:rFonts w:ascii="Times New Roman" w:eastAsia="Times New Roman" w:hAnsi="Times New Roman" w:cs="Times New Roman"/>
                <w:b/>
                <w:bCs/>
                <w:color w:val="000000"/>
                <w:sz w:val="24"/>
                <w:szCs w:val="24"/>
              </w:rPr>
              <w:t>8.71E-08</w:t>
            </w:r>
          </w:p>
        </w:tc>
      </w:tr>
      <w:tr w:rsidR="00717A87" w:rsidRPr="00717A87" w14:paraId="7B6353A1" w14:textId="77777777" w:rsidTr="00D67B30">
        <w:trPr>
          <w:trHeight w:val="312"/>
          <w:jc w:val="center"/>
        </w:trPr>
        <w:tc>
          <w:tcPr>
            <w:tcW w:w="498" w:type="dxa"/>
            <w:vMerge/>
            <w:tcBorders>
              <w:top w:val="nil"/>
              <w:left w:val="nil"/>
              <w:bottom w:val="single" w:sz="8" w:space="0" w:color="000000"/>
              <w:right w:val="nil"/>
            </w:tcBorders>
            <w:vAlign w:val="center"/>
            <w:hideMark/>
          </w:tcPr>
          <w:p w14:paraId="42A5B29F"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69C265D6"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Tube Growth Rate (</w:t>
            </w:r>
            <w:proofErr w:type="spellStart"/>
            <w:r w:rsidRPr="00717A87">
              <w:rPr>
                <w:rFonts w:ascii="Times New Roman" w:eastAsia="Times New Roman" w:hAnsi="Times New Roman" w:cs="Times New Roman"/>
                <w:color w:val="000000"/>
                <w:sz w:val="24"/>
                <w:szCs w:val="24"/>
              </w:rPr>
              <w:t>Tmax</w:t>
            </w:r>
            <w:proofErr w:type="spellEnd"/>
            <w:r w:rsidRPr="00717A87">
              <w:rPr>
                <w:rFonts w:ascii="Times New Roman" w:eastAsia="Times New Roman" w:hAnsi="Times New Roman" w:cs="Times New Roman"/>
                <w:color w:val="000000"/>
                <w:sz w:val="24"/>
                <w:szCs w:val="24"/>
              </w:rPr>
              <w:t>)</w:t>
            </w:r>
          </w:p>
        </w:tc>
        <w:tc>
          <w:tcPr>
            <w:tcW w:w="1536" w:type="dxa"/>
            <w:tcBorders>
              <w:top w:val="nil"/>
              <w:left w:val="nil"/>
              <w:bottom w:val="nil"/>
              <w:right w:val="nil"/>
            </w:tcBorders>
            <w:shd w:val="clear" w:color="auto" w:fill="auto"/>
            <w:noWrap/>
            <w:vAlign w:val="bottom"/>
            <w:hideMark/>
          </w:tcPr>
          <w:p w14:paraId="61C9A80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10409E0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19FAC823"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0.568</w:t>
            </w:r>
          </w:p>
        </w:tc>
        <w:tc>
          <w:tcPr>
            <w:tcW w:w="1282" w:type="dxa"/>
            <w:tcBorders>
              <w:top w:val="nil"/>
              <w:left w:val="nil"/>
              <w:bottom w:val="nil"/>
              <w:right w:val="nil"/>
            </w:tcBorders>
            <w:shd w:val="clear" w:color="auto" w:fill="auto"/>
            <w:noWrap/>
            <w:vAlign w:val="bottom"/>
            <w:hideMark/>
          </w:tcPr>
          <w:p w14:paraId="44DCA189"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5F2DCECC"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0.418</w:t>
            </w:r>
          </w:p>
        </w:tc>
      </w:tr>
      <w:tr w:rsidR="00717A87" w:rsidRPr="00717A87" w14:paraId="0D649ED9" w14:textId="77777777" w:rsidTr="00D67B30">
        <w:trPr>
          <w:trHeight w:val="312"/>
          <w:jc w:val="center"/>
        </w:trPr>
        <w:tc>
          <w:tcPr>
            <w:tcW w:w="498" w:type="dxa"/>
            <w:vMerge/>
            <w:tcBorders>
              <w:top w:val="nil"/>
              <w:left w:val="nil"/>
              <w:bottom w:val="single" w:sz="8" w:space="0" w:color="000000"/>
              <w:right w:val="nil"/>
            </w:tcBorders>
            <w:vAlign w:val="center"/>
            <w:hideMark/>
          </w:tcPr>
          <w:p w14:paraId="2C8C3A6E"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1AAA5A04"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Tube Growth Rate (</w:t>
            </w:r>
            <w:proofErr w:type="spellStart"/>
            <w:r w:rsidRPr="00717A87">
              <w:rPr>
                <w:rFonts w:ascii="Times New Roman" w:eastAsia="Times New Roman" w:hAnsi="Times New Roman" w:cs="Times New Roman"/>
                <w:color w:val="000000"/>
                <w:sz w:val="24"/>
                <w:szCs w:val="24"/>
              </w:rPr>
              <w:t>Topt</w:t>
            </w:r>
            <w:proofErr w:type="spellEnd"/>
            <w:r w:rsidRPr="00717A87">
              <w:rPr>
                <w:rFonts w:ascii="Times New Roman" w:eastAsia="Times New Roman" w:hAnsi="Times New Roman" w:cs="Times New Roman"/>
                <w:color w:val="000000"/>
                <w:sz w:val="24"/>
                <w:szCs w:val="24"/>
              </w:rPr>
              <w:t>)</w:t>
            </w:r>
          </w:p>
        </w:tc>
        <w:tc>
          <w:tcPr>
            <w:tcW w:w="1536" w:type="dxa"/>
            <w:tcBorders>
              <w:top w:val="nil"/>
              <w:left w:val="nil"/>
              <w:bottom w:val="nil"/>
              <w:right w:val="nil"/>
            </w:tcBorders>
            <w:shd w:val="clear" w:color="auto" w:fill="auto"/>
            <w:noWrap/>
            <w:vAlign w:val="bottom"/>
            <w:hideMark/>
          </w:tcPr>
          <w:p w14:paraId="144C0CF2"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nil"/>
              <w:right w:val="nil"/>
            </w:tcBorders>
            <w:shd w:val="clear" w:color="auto" w:fill="auto"/>
            <w:noWrap/>
            <w:vAlign w:val="bottom"/>
            <w:hideMark/>
          </w:tcPr>
          <w:p w14:paraId="449949F3"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14:paraId="47B6C54B"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0.77</w:t>
            </w:r>
          </w:p>
        </w:tc>
        <w:tc>
          <w:tcPr>
            <w:tcW w:w="1282" w:type="dxa"/>
            <w:tcBorders>
              <w:top w:val="nil"/>
              <w:left w:val="nil"/>
              <w:bottom w:val="nil"/>
              <w:right w:val="nil"/>
            </w:tcBorders>
            <w:shd w:val="clear" w:color="auto" w:fill="auto"/>
            <w:noWrap/>
            <w:vAlign w:val="bottom"/>
            <w:hideMark/>
          </w:tcPr>
          <w:p w14:paraId="49BBBC2A"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nil"/>
              <w:right w:val="nil"/>
            </w:tcBorders>
            <w:shd w:val="clear" w:color="auto" w:fill="auto"/>
            <w:noWrap/>
            <w:vAlign w:val="bottom"/>
            <w:hideMark/>
          </w:tcPr>
          <w:p w14:paraId="422E8301"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0.608</w:t>
            </w:r>
          </w:p>
        </w:tc>
      </w:tr>
      <w:tr w:rsidR="00717A87" w:rsidRPr="00717A87" w14:paraId="4BFC2B60" w14:textId="77777777" w:rsidTr="00D67B30">
        <w:trPr>
          <w:trHeight w:val="324"/>
          <w:jc w:val="center"/>
        </w:trPr>
        <w:tc>
          <w:tcPr>
            <w:tcW w:w="498" w:type="dxa"/>
            <w:vMerge/>
            <w:tcBorders>
              <w:top w:val="nil"/>
              <w:left w:val="nil"/>
              <w:bottom w:val="single" w:sz="8" w:space="0" w:color="000000"/>
              <w:right w:val="nil"/>
            </w:tcBorders>
            <w:vAlign w:val="center"/>
            <w:hideMark/>
          </w:tcPr>
          <w:p w14:paraId="682EAA5E" w14:textId="77777777" w:rsidR="00717A87" w:rsidRPr="00717A87" w:rsidRDefault="00717A87" w:rsidP="00717A87">
            <w:pPr>
              <w:spacing w:after="0" w:line="240" w:lineRule="auto"/>
              <w:rPr>
                <w:rFonts w:ascii="Calibri" w:eastAsia="Times New Roman" w:hAnsi="Calibri" w:cs="Calibri"/>
                <w:b/>
                <w:bCs/>
                <w:color w:val="000000"/>
              </w:rPr>
            </w:pPr>
          </w:p>
        </w:tc>
        <w:tc>
          <w:tcPr>
            <w:tcW w:w="3462" w:type="dxa"/>
            <w:tcBorders>
              <w:top w:val="nil"/>
              <w:left w:val="nil"/>
              <w:bottom w:val="single" w:sz="8" w:space="0" w:color="auto"/>
              <w:right w:val="nil"/>
            </w:tcBorders>
            <w:shd w:val="clear" w:color="auto" w:fill="auto"/>
            <w:noWrap/>
            <w:vAlign w:val="bottom"/>
            <w:hideMark/>
          </w:tcPr>
          <w:p w14:paraId="614AD98C" w14:textId="77777777" w:rsidR="00717A87" w:rsidRPr="00717A87" w:rsidRDefault="00717A87" w:rsidP="00717A87">
            <w:pPr>
              <w:spacing w:after="0" w:line="240" w:lineRule="auto"/>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Pollen Tube Growth Rate (</w:t>
            </w:r>
            <w:proofErr w:type="spellStart"/>
            <w:r w:rsidRPr="00717A87">
              <w:rPr>
                <w:rFonts w:ascii="Times New Roman" w:eastAsia="Times New Roman" w:hAnsi="Times New Roman" w:cs="Times New Roman"/>
                <w:color w:val="000000"/>
                <w:sz w:val="24"/>
                <w:szCs w:val="24"/>
              </w:rPr>
              <w:t>Tmin</w:t>
            </w:r>
            <w:proofErr w:type="spellEnd"/>
            <w:r w:rsidRPr="00717A87">
              <w:rPr>
                <w:rFonts w:ascii="Times New Roman" w:eastAsia="Times New Roman" w:hAnsi="Times New Roman" w:cs="Times New Roman"/>
                <w:color w:val="000000"/>
                <w:sz w:val="24"/>
                <w:szCs w:val="24"/>
              </w:rPr>
              <w:t>)</w:t>
            </w:r>
          </w:p>
        </w:tc>
        <w:tc>
          <w:tcPr>
            <w:tcW w:w="1536" w:type="dxa"/>
            <w:tcBorders>
              <w:top w:val="nil"/>
              <w:left w:val="nil"/>
              <w:bottom w:val="single" w:sz="8" w:space="0" w:color="auto"/>
              <w:right w:val="nil"/>
            </w:tcBorders>
            <w:shd w:val="clear" w:color="auto" w:fill="auto"/>
            <w:noWrap/>
            <w:vAlign w:val="bottom"/>
            <w:hideMark/>
          </w:tcPr>
          <w:p w14:paraId="0F88C44D"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S &gt; N</w:t>
            </w:r>
          </w:p>
        </w:tc>
        <w:tc>
          <w:tcPr>
            <w:tcW w:w="1203" w:type="dxa"/>
            <w:tcBorders>
              <w:top w:val="nil"/>
              <w:left w:val="nil"/>
              <w:bottom w:val="single" w:sz="8" w:space="0" w:color="auto"/>
              <w:right w:val="nil"/>
            </w:tcBorders>
            <w:shd w:val="clear" w:color="auto" w:fill="auto"/>
            <w:noWrap/>
            <w:vAlign w:val="bottom"/>
            <w:hideMark/>
          </w:tcPr>
          <w:p w14:paraId="0CDF7BCB"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w:t>
            </w:r>
          </w:p>
        </w:tc>
        <w:tc>
          <w:tcPr>
            <w:tcW w:w="1116" w:type="dxa"/>
            <w:tcBorders>
              <w:top w:val="nil"/>
              <w:left w:val="nil"/>
              <w:bottom w:val="single" w:sz="8" w:space="0" w:color="auto"/>
              <w:right w:val="nil"/>
            </w:tcBorders>
            <w:shd w:val="clear" w:color="auto" w:fill="auto"/>
            <w:noWrap/>
            <w:vAlign w:val="bottom"/>
            <w:hideMark/>
          </w:tcPr>
          <w:p w14:paraId="749CC899"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0.683</w:t>
            </w:r>
          </w:p>
        </w:tc>
        <w:tc>
          <w:tcPr>
            <w:tcW w:w="1282" w:type="dxa"/>
            <w:tcBorders>
              <w:top w:val="nil"/>
              <w:left w:val="nil"/>
              <w:bottom w:val="single" w:sz="8" w:space="0" w:color="auto"/>
              <w:right w:val="nil"/>
            </w:tcBorders>
            <w:shd w:val="clear" w:color="auto" w:fill="auto"/>
            <w:noWrap/>
            <w:vAlign w:val="bottom"/>
            <w:hideMark/>
          </w:tcPr>
          <w:p w14:paraId="3DC89C14" w14:textId="77777777" w:rsidR="00717A87" w:rsidRPr="00717A87" w:rsidRDefault="00717A87" w:rsidP="00717A87">
            <w:pPr>
              <w:spacing w:after="0" w:line="240" w:lineRule="auto"/>
              <w:jc w:val="center"/>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No</w:t>
            </w:r>
          </w:p>
        </w:tc>
        <w:tc>
          <w:tcPr>
            <w:tcW w:w="1163" w:type="dxa"/>
            <w:tcBorders>
              <w:top w:val="nil"/>
              <w:left w:val="nil"/>
              <w:bottom w:val="single" w:sz="8" w:space="0" w:color="auto"/>
              <w:right w:val="nil"/>
            </w:tcBorders>
            <w:shd w:val="clear" w:color="auto" w:fill="auto"/>
            <w:noWrap/>
            <w:vAlign w:val="bottom"/>
            <w:hideMark/>
          </w:tcPr>
          <w:p w14:paraId="541886E7" w14:textId="77777777" w:rsidR="00717A87" w:rsidRPr="00717A87" w:rsidRDefault="00717A87" w:rsidP="00717A87">
            <w:pPr>
              <w:spacing w:after="0" w:line="240" w:lineRule="auto"/>
              <w:jc w:val="right"/>
              <w:rPr>
                <w:rFonts w:ascii="Times New Roman" w:eastAsia="Times New Roman" w:hAnsi="Times New Roman" w:cs="Times New Roman"/>
                <w:color w:val="000000"/>
                <w:sz w:val="24"/>
                <w:szCs w:val="24"/>
              </w:rPr>
            </w:pPr>
            <w:r w:rsidRPr="00717A87">
              <w:rPr>
                <w:rFonts w:ascii="Times New Roman" w:eastAsia="Times New Roman" w:hAnsi="Times New Roman" w:cs="Times New Roman"/>
                <w:color w:val="000000"/>
                <w:sz w:val="24"/>
                <w:szCs w:val="24"/>
              </w:rPr>
              <w:t>0.496</w:t>
            </w:r>
          </w:p>
        </w:tc>
      </w:tr>
    </w:tbl>
    <w:p w14:paraId="3B71E7EE" w14:textId="77777777" w:rsidR="007F0082" w:rsidRDefault="007F0082" w:rsidP="007F0082">
      <w:pPr>
        <w:rPr>
          <w:rFonts w:ascii="Times New Roman" w:hAnsi="Times New Roman" w:cs="Times New Roman"/>
        </w:rPr>
      </w:pPr>
    </w:p>
    <w:p w14:paraId="1BDB60EB" w14:textId="77777777" w:rsidR="007F0082" w:rsidRDefault="007F0082" w:rsidP="007F0082">
      <w:pPr>
        <w:rPr>
          <w:rFonts w:ascii="Times New Roman" w:hAnsi="Times New Roman" w:cs="Times New Roman"/>
        </w:rPr>
      </w:pPr>
    </w:p>
    <w:p w14:paraId="4A21C77A" w14:textId="77777777" w:rsidR="007F0082" w:rsidRDefault="007F0082" w:rsidP="007F0082">
      <w:pPr>
        <w:rPr>
          <w:rFonts w:ascii="Times New Roman" w:hAnsi="Times New Roman" w:cs="Times New Roman"/>
        </w:rPr>
      </w:pPr>
    </w:p>
    <w:p w14:paraId="0CEE5E54" w14:textId="77777777" w:rsidR="007F0082" w:rsidRDefault="007F0082" w:rsidP="007F0082">
      <w:pPr>
        <w:rPr>
          <w:rFonts w:ascii="Times New Roman" w:hAnsi="Times New Roman" w:cs="Times New Roman"/>
        </w:rPr>
      </w:pPr>
    </w:p>
    <w:p w14:paraId="2FA5692D" w14:textId="77777777" w:rsidR="007F0082" w:rsidRDefault="007F0082" w:rsidP="007F0082">
      <w:pPr>
        <w:rPr>
          <w:rFonts w:ascii="Times New Roman" w:hAnsi="Times New Roman" w:cs="Times New Roman"/>
        </w:rPr>
      </w:pPr>
    </w:p>
    <w:p w14:paraId="77C0A0B6" w14:textId="77777777" w:rsidR="007F0082" w:rsidRDefault="007F0082" w:rsidP="007F0082">
      <w:pPr>
        <w:rPr>
          <w:rFonts w:ascii="Times New Roman" w:hAnsi="Times New Roman" w:cs="Times New Roman"/>
        </w:rPr>
      </w:pPr>
    </w:p>
    <w:p w14:paraId="14A95961" w14:textId="77777777" w:rsidR="007F0082" w:rsidRDefault="007F0082" w:rsidP="00DF68D2">
      <w:pPr>
        <w:rPr>
          <w:rFonts w:ascii="Times New Roman" w:hAnsi="Times New Roman" w:cs="Times New Roman"/>
        </w:rPr>
        <w:sectPr w:rsidR="007F0082" w:rsidSect="007F0082">
          <w:pgSz w:w="15840" w:h="12240" w:orient="landscape"/>
          <w:pgMar w:top="1440" w:right="1440" w:bottom="1440" w:left="1440" w:header="720" w:footer="720" w:gutter="0"/>
          <w:cols w:space="720"/>
          <w:docGrid w:linePitch="360"/>
        </w:sectPr>
      </w:pPr>
    </w:p>
    <w:p w14:paraId="0869C8E6" w14:textId="04416061" w:rsidR="00DF68D2" w:rsidRDefault="00DF68D2" w:rsidP="00DF68D2">
      <w:pPr>
        <w:rPr>
          <w:rFonts w:ascii="Times New Roman" w:hAnsi="Times New Roman" w:cs="Times New Roman"/>
        </w:rPr>
      </w:pPr>
    </w:p>
    <w:p w14:paraId="14507ACD" w14:textId="07847C67" w:rsidR="00527D26" w:rsidRDefault="00A375E9">
      <w:pPr>
        <w:rPr>
          <w:rFonts w:ascii="Times New Roman" w:hAnsi="Times New Roman" w:cs="Times New Roman"/>
        </w:rPr>
      </w:pPr>
      <w:r>
        <w:rPr>
          <w:rFonts w:ascii="Times New Roman" w:hAnsi="Times New Roman" w:cs="Times New Roman"/>
          <w:noProof/>
        </w:rPr>
        <w:drawing>
          <wp:inline distT="0" distB="0" distL="0" distR="0" wp14:anchorId="00A51D71" wp14:editId="2C5DCB9A">
            <wp:extent cx="5943598" cy="4245426"/>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598" cy="4245426"/>
                    </a:xfrm>
                    <a:prstGeom prst="rect">
                      <a:avLst/>
                    </a:prstGeom>
                  </pic:spPr>
                </pic:pic>
              </a:graphicData>
            </a:graphic>
          </wp:inline>
        </w:drawing>
      </w:r>
    </w:p>
    <w:p w14:paraId="75359715" w14:textId="56D5B59D" w:rsidR="008E2580" w:rsidRDefault="008E2580" w:rsidP="008E2580">
      <w:pPr>
        <w:rPr>
          <w:rFonts w:ascii="Times New Roman" w:hAnsi="Times New Roman" w:cs="Times New Roman"/>
        </w:rPr>
      </w:pPr>
      <w:r w:rsidRPr="002733F8">
        <w:rPr>
          <w:rFonts w:ascii="Times New Roman" w:hAnsi="Times New Roman" w:cs="Times New Roman"/>
        </w:rPr>
        <w:t>Figure</w:t>
      </w:r>
      <w:r w:rsidR="00F61E2F">
        <w:rPr>
          <w:rFonts w:ascii="Times New Roman" w:hAnsi="Times New Roman" w:cs="Times New Roman"/>
        </w:rPr>
        <w:t xml:space="preserve"> </w:t>
      </w:r>
      <w:r w:rsidR="00390369">
        <w:rPr>
          <w:rFonts w:ascii="Times New Roman" w:hAnsi="Times New Roman" w:cs="Times New Roman"/>
        </w:rPr>
        <w:t>2</w:t>
      </w:r>
      <w:r w:rsidR="0058234E">
        <w:rPr>
          <w:rFonts w:ascii="Times New Roman" w:hAnsi="Times New Roman" w:cs="Times New Roman"/>
        </w:rPr>
        <w:t xml:space="preserve">. </w:t>
      </w:r>
      <w:bookmarkStart w:id="2" w:name="_Hlk102464430"/>
      <w:r>
        <w:rPr>
          <w:rFonts w:ascii="Times New Roman" w:hAnsi="Times New Roman" w:cs="Times New Roman"/>
        </w:rPr>
        <w:t>Genotype differences for temperature tolerance traits including hot cell membrane stability (HCMS)</w:t>
      </w:r>
      <w:r w:rsidR="006316BD">
        <w:rPr>
          <w:rFonts w:ascii="Times New Roman" w:hAnsi="Times New Roman" w:cs="Times New Roman"/>
        </w:rPr>
        <w:t xml:space="preserve"> and </w:t>
      </w:r>
      <w:r>
        <w:rPr>
          <w:rFonts w:ascii="Times New Roman" w:hAnsi="Times New Roman" w:cs="Times New Roman"/>
        </w:rPr>
        <w:t>cold chlorophyll fluorescence (CCHPL</w:t>
      </w:r>
      <w:r w:rsidR="006316BD">
        <w:rPr>
          <w:rFonts w:ascii="Times New Roman" w:hAnsi="Times New Roman" w:cs="Times New Roman"/>
        </w:rPr>
        <w:t>)</w:t>
      </w:r>
      <w:r>
        <w:rPr>
          <w:rFonts w:ascii="Times New Roman" w:hAnsi="Times New Roman" w:cs="Times New Roman"/>
        </w:rPr>
        <w:t xml:space="preserve">. </w:t>
      </w:r>
      <w:r w:rsidR="00515ADB">
        <w:rPr>
          <w:rFonts w:ascii="Times New Roman" w:hAnsi="Times New Roman" w:cs="Times New Roman"/>
        </w:rPr>
        <w:t xml:space="preserve">Genets ordered </w:t>
      </w:r>
      <w:r w:rsidR="00161121">
        <w:rPr>
          <w:rFonts w:ascii="Times New Roman" w:hAnsi="Times New Roman" w:cs="Times New Roman"/>
        </w:rPr>
        <w:t>by increasing ratio for each variable</w:t>
      </w:r>
      <w:r w:rsidR="00515ADB">
        <w:rPr>
          <w:rFonts w:ascii="Times New Roman" w:hAnsi="Times New Roman" w:cs="Times New Roman"/>
        </w:rPr>
        <w:t>.</w:t>
      </w:r>
      <w:bookmarkEnd w:id="2"/>
      <w:r w:rsidR="00515ADB">
        <w:rPr>
          <w:rFonts w:ascii="Times New Roman" w:hAnsi="Times New Roman" w:cs="Times New Roman"/>
        </w:rPr>
        <w:t xml:space="preserve"> </w:t>
      </w:r>
      <w:r w:rsidR="004941E0">
        <w:rPr>
          <w:rFonts w:ascii="Times New Roman" w:hAnsi="Times New Roman" w:cs="Times New Roman"/>
        </w:rPr>
        <w:t xml:space="preserve">Center line in boxplot </w:t>
      </w:r>
      <w:r w:rsidR="00F04530">
        <w:rPr>
          <w:rFonts w:ascii="Times New Roman" w:hAnsi="Times New Roman" w:cs="Times New Roman"/>
        </w:rPr>
        <w:t>is</w:t>
      </w:r>
      <w:r w:rsidR="004941E0">
        <w:rPr>
          <w:rFonts w:ascii="Times New Roman" w:hAnsi="Times New Roman" w:cs="Times New Roman"/>
        </w:rPr>
        <w:t xml:space="preserve"> the median of the measurements taken for the ramets of one genet. </w:t>
      </w:r>
      <w:r w:rsidR="008F2B7D">
        <w:rPr>
          <w:rFonts w:ascii="Times New Roman" w:hAnsi="Times New Roman" w:cs="Times New Roman"/>
        </w:rPr>
        <w:t>There</w:t>
      </w:r>
      <w:r w:rsidRPr="002733F8">
        <w:rPr>
          <w:rFonts w:ascii="Times New Roman" w:hAnsi="Times New Roman" w:cs="Times New Roman"/>
        </w:rPr>
        <w:t xml:space="preserve"> is a significant difference </w:t>
      </w:r>
      <w:r w:rsidR="00C264EB">
        <w:rPr>
          <w:rFonts w:ascii="Times New Roman" w:hAnsi="Times New Roman" w:cs="Times New Roman"/>
        </w:rPr>
        <w:t>among</w:t>
      </w:r>
      <w:r w:rsidRPr="002733F8">
        <w:rPr>
          <w:rFonts w:ascii="Times New Roman" w:hAnsi="Times New Roman" w:cs="Times New Roman"/>
        </w:rPr>
        <w:t xml:space="preserve"> the </w:t>
      </w:r>
      <w:r>
        <w:rPr>
          <w:rFonts w:ascii="Times New Roman" w:hAnsi="Times New Roman" w:cs="Times New Roman"/>
        </w:rPr>
        <w:t>genets</w:t>
      </w:r>
      <w:r w:rsidRPr="002733F8">
        <w:rPr>
          <w:rFonts w:ascii="Times New Roman" w:hAnsi="Times New Roman" w:cs="Times New Roman"/>
        </w:rPr>
        <w:t xml:space="preserve"> </w:t>
      </w:r>
      <w:r>
        <w:rPr>
          <w:rFonts w:ascii="Times New Roman" w:hAnsi="Times New Roman" w:cs="Times New Roman"/>
        </w:rPr>
        <w:t xml:space="preserve">for HCMS </w:t>
      </w:r>
      <w:r w:rsidRPr="002733F8">
        <w:rPr>
          <w:rFonts w:ascii="Times New Roman" w:hAnsi="Times New Roman" w:cs="Times New Roman"/>
        </w:rPr>
        <w:t>(</w:t>
      </w:r>
      <w:r w:rsidR="006316BD">
        <w:rPr>
          <w:rFonts w:ascii="Times New Roman" w:hAnsi="Times New Roman" w:cs="Times New Roman"/>
        </w:rPr>
        <w:t xml:space="preserve">F = 1.5, </w:t>
      </w:r>
      <w:r w:rsidR="00044AC9" w:rsidRPr="002733F8">
        <w:rPr>
          <w:rFonts w:ascii="Times New Roman" w:hAnsi="Times New Roman" w:cs="Times New Roman"/>
        </w:rPr>
        <w:t>p = 0.0</w:t>
      </w:r>
      <w:r w:rsidR="0020628E">
        <w:rPr>
          <w:rFonts w:ascii="Times New Roman" w:hAnsi="Times New Roman" w:cs="Times New Roman"/>
        </w:rPr>
        <w:t>29</w:t>
      </w:r>
      <w:r w:rsidRPr="002733F8">
        <w:rPr>
          <w:rFonts w:ascii="Times New Roman" w:hAnsi="Times New Roman" w:cs="Times New Roman"/>
        </w:rPr>
        <w:t>)</w:t>
      </w:r>
      <w:r w:rsidR="006316BD">
        <w:rPr>
          <w:rFonts w:ascii="Times New Roman" w:hAnsi="Times New Roman" w:cs="Times New Roman"/>
        </w:rPr>
        <w:t xml:space="preserve"> and</w:t>
      </w:r>
      <w:r>
        <w:rPr>
          <w:rFonts w:ascii="Times New Roman" w:hAnsi="Times New Roman" w:cs="Times New Roman"/>
        </w:rPr>
        <w:t xml:space="preserve"> CCHPL (</w:t>
      </w:r>
      <w:r w:rsidR="008F2B7D">
        <w:rPr>
          <w:rFonts w:ascii="Times New Roman" w:hAnsi="Times New Roman" w:cs="Times New Roman"/>
        </w:rPr>
        <w:t xml:space="preserve">F = 3.341, </w:t>
      </w:r>
      <w:r w:rsidR="00044AC9" w:rsidRPr="002733F8">
        <w:rPr>
          <w:rFonts w:ascii="Times New Roman" w:hAnsi="Times New Roman" w:cs="Times New Roman"/>
        </w:rPr>
        <w:t>p = 6.1e-9</w:t>
      </w:r>
      <w:r w:rsidR="006316BD">
        <w:rPr>
          <w:rFonts w:ascii="Times New Roman" w:hAnsi="Times New Roman" w:cs="Times New Roman"/>
        </w:rPr>
        <w:t xml:space="preserve">). Plots of genet effect for other variables in appendix. </w:t>
      </w:r>
    </w:p>
    <w:p w14:paraId="6771DF11" w14:textId="1687747B" w:rsidR="0046144F" w:rsidRDefault="0046144F" w:rsidP="008E2580">
      <w:pPr>
        <w:rPr>
          <w:rFonts w:ascii="Times New Roman" w:hAnsi="Times New Roman" w:cs="Times New Roman"/>
        </w:rPr>
      </w:pPr>
    </w:p>
    <w:p w14:paraId="658C5C56" w14:textId="77777777" w:rsidR="0046144F" w:rsidRDefault="0046144F" w:rsidP="008E2580">
      <w:pPr>
        <w:rPr>
          <w:rFonts w:ascii="Times New Roman" w:hAnsi="Times New Roman" w:cs="Times New Roman"/>
        </w:rPr>
      </w:pPr>
    </w:p>
    <w:p w14:paraId="38DB18B2" w14:textId="11B52816" w:rsidR="00390369" w:rsidRDefault="00390369" w:rsidP="008E2580">
      <w:pPr>
        <w:rPr>
          <w:rFonts w:ascii="Times New Roman" w:hAnsi="Times New Roman" w:cs="Times New Roman"/>
        </w:rPr>
      </w:pPr>
      <w:r>
        <w:rPr>
          <w:rFonts w:ascii="Times New Roman" w:hAnsi="Times New Roman" w:cs="Times New Roman"/>
          <w:noProof/>
        </w:rPr>
        <w:lastRenderedPageBreak/>
        <w:drawing>
          <wp:inline distT="0" distB="0" distL="0" distR="0" wp14:anchorId="3B18552C" wp14:editId="736FF3D0">
            <wp:extent cx="5917166" cy="2546985"/>
            <wp:effectExtent l="0" t="0" r="762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1">
                      <a:extLst>
                        <a:ext uri="{28A0092B-C50C-407E-A947-70E740481C1C}">
                          <a14:useLocalDpi xmlns:a14="http://schemas.microsoft.com/office/drawing/2010/main" val="0"/>
                        </a:ext>
                      </a:extLst>
                    </a:blip>
                    <a:stretch>
                      <a:fillRect/>
                    </a:stretch>
                  </pic:blipFill>
                  <pic:spPr>
                    <a:xfrm>
                      <a:off x="0" y="0"/>
                      <a:ext cx="5917166" cy="2546985"/>
                    </a:xfrm>
                    <a:prstGeom prst="rect">
                      <a:avLst/>
                    </a:prstGeom>
                  </pic:spPr>
                </pic:pic>
              </a:graphicData>
            </a:graphic>
          </wp:inline>
        </w:drawing>
      </w:r>
    </w:p>
    <w:p w14:paraId="4DEE93DE" w14:textId="3D93EB42" w:rsidR="00390369" w:rsidRDefault="00390369" w:rsidP="00390369">
      <w:pPr>
        <w:rPr>
          <w:rFonts w:ascii="Times New Roman" w:hAnsi="Times New Roman" w:cs="Times New Roman"/>
        </w:rPr>
      </w:pPr>
      <w:r w:rsidRPr="002733F8">
        <w:rPr>
          <w:rFonts w:ascii="Times New Roman" w:hAnsi="Times New Roman" w:cs="Times New Roman"/>
        </w:rPr>
        <w:t>Figure</w:t>
      </w:r>
      <w:r>
        <w:rPr>
          <w:rFonts w:ascii="Times New Roman" w:hAnsi="Times New Roman" w:cs="Times New Roman"/>
        </w:rPr>
        <w:t xml:space="preserve"> 3</w:t>
      </w:r>
      <w:r w:rsidR="0058234E">
        <w:rPr>
          <w:rFonts w:ascii="Times New Roman" w:hAnsi="Times New Roman" w:cs="Times New Roman"/>
        </w:rPr>
        <w:t>.</w:t>
      </w:r>
      <w:r w:rsidRPr="002733F8">
        <w:rPr>
          <w:rFonts w:ascii="Times New Roman" w:hAnsi="Times New Roman" w:cs="Times New Roman"/>
        </w:rPr>
        <w:t xml:space="preserve"> Cell membrane stability across temporally independent blocks and colored by region. </w:t>
      </w:r>
      <w:r w:rsidR="004941E0">
        <w:rPr>
          <w:rFonts w:ascii="Times New Roman" w:hAnsi="Times New Roman" w:cs="Times New Roman"/>
        </w:rPr>
        <w:t xml:space="preserve">The center line of the boxplot </w:t>
      </w:r>
      <w:r w:rsidR="00161121">
        <w:rPr>
          <w:rFonts w:ascii="Times New Roman" w:hAnsi="Times New Roman" w:cs="Times New Roman"/>
        </w:rPr>
        <w:t>is</w:t>
      </w:r>
      <w:r w:rsidR="004941E0">
        <w:rPr>
          <w:rFonts w:ascii="Times New Roman" w:hAnsi="Times New Roman" w:cs="Times New Roman"/>
        </w:rPr>
        <w:t xml:space="preserve"> the median of the measurements taken for each region within a ramet. </w:t>
      </w:r>
      <w:r>
        <w:rPr>
          <w:rFonts w:ascii="Times New Roman" w:hAnsi="Times New Roman" w:cs="Times New Roman"/>
        </w:rPr>
        <w:t xml:space="preserve">There is a significant difference between blocks for hot cell membrane stability (HCMS, </w:t>
      </w:r>
      <w:r w:rsidRPr="002733F8">
        <w:rPr>
          <w:rFonts w:ascii="Times New Roman" w:hAnsi="Times New Roman" w:cs="Times New Roman"/>
        </w:rPr>
        <w:t>p =</w:t>
      </w:r>
      <w:r>
        <w:rPr>
          <w:rFonts w:ascii="Times New Roman" w:hAnsi="Times New Roman" w:cs="Times New Roman"/>
        </w:rPr>
        <w:t xml:space="preserve"> 0.0</w:t>
      </w:r>
      <w:r w:rsidR="00D61E3E">
        <w:rPr>
          <w:rFonts w:ascii="Times New Roman" w:hAnsi="Times New Roman" w:cs="Times New Roman"/>
        </w:rPr>
        <w:t>297</w:t>
      </w:r>
      <w:r w:rsidRPr="002733F8">
        <w:rPr>
          <w:rFonts w:ascii="Times New Roman" w:hAnsi="Times New Roman" w:cs="Times New Roman"/>
        </w:rPr>
        <w:t>)</w:t>
      </w:r>
      <w:r>
        <w:rPr>
          <w:rFonts w:ascii="Times New Roman" w:hAnsi="Times New Roman" w:cs="Times New Roman"/>
        </w:rPr>
        <w:t xml:space="preserve"> and cold cell membrane stability (CCMS, p = </w:t>
      </w:r>
      <w:r w:rsidR="00D61E3E">
        <w:rPr>
          <w:rFonts w:ascii="Times New Roman" w:hAnsi="Times New Roman" w:cs="Times New Roman"/>
        </w:rPr>
        <w:t>7.30e-05</w:t>
      </w:r>
      <w:r>
        <w:rPr>
          <w:rFonts w:ascii="Times New Roman" w:hAnsi="Times New Roman" w:cs="Times New Roman"/>
        </w:rPr>
        <w:t>)</w:t>
      </w:r>
      <w:r w:rsidRPr="002733F8">
        <w:rPr>
          <w:rFonts w:ascii="Times New Roman" w:hAnsi="Times New Roman" w:cs="Times New Roman"/>
        </w:rPr>
        <w:t>.</w:t>
      </w:r>
      <w:r w:rsidR="009E58F0">
        <w:rPr>
          <w:rFonts w:ascii="Times New Roman" w:hAnsi="Times New Roman" w:cs="Times New Roman"/>
        </w:rPr>
        <w:t xml:space="preserve"> </w:t>
      </w:r>
      <w:proofErr w:type="spellStart"/>
      <w:r w:rsidR="00161121">
        <w:rPr>
          <w:rFonts w:ascii="Times New Roman" w:hAnsi="Times New Roman" w:cs="Times New Roman"/>
        </w:rPr>
        <w:t>Astrisks</w:t>
      </w:r>
      <w:proofErr w:type="spellEnd"/>
      <w:r w:rsidR="00161121">
        <w:rPr>
          <w:rFonts w:ascii="Times New Roman" w:hAnsi="Times New Roman" w:cs="Times New Roman"/>
        </w:rPr>
        <w:t xml:space="preserve"> indicate a significant difference between regions from a paired t-test of regions for each block independently. There was a significant difference between regions for </w:t>
      </w:r>
      <w:r w:rsidR="0088267E">
        <w:rPr>
          <w:rFonts w:ascii="Times New Roman" w:hAnsi="Times New Roman" w:cs="Times New Roman"/>
        </w:rPr>
        <w:t>HCMS block A (t = -2.910, p = 0.015), CMS block B (t = 2.190, p = 0.040), and CMS block C (t = 2.073, p = 0.049).</w:t>
      </w:r>
      <w:r w:rsidR="00161121">
        <w:rPr>
          <w:rFonts w:ascii="Times New Roman" w:hAnsi="Times New Roman" w:cs="Times New Roman"/>
        </w:rPr>
        <w:t xml:space="preserve"> </w:t>
      </w:r>
      <w:r w:rsidR="009E58F0">
        <w:rPr>
          <w:rFonts w:ascii="Times New Roman" w:hAnsi="Times New Roman" w:cs="Times New Roman"/>
        </w:rPr>
        <w:t>Results from paired t-tests between blocks for each variable located in the appendix.</w:t>
      </w:r>
    </w:p>
    <w:p w14:paraId="366ADD74" w14:textId="5D98F13C" w:rsidR="0040206A" w:rsidRDefault="0046144F" w:rsidP="00390369">
      <w:pPr>
        <w:rPr>
          <w:rFonts w:ascii="Times New Roman" w:hAnsi="Times New Roman" w:cs="Times New Roman"/>
        </w:rPr>
      </w:pPr>
      <w:r>
        <w:rPr>
          <w:rFonts w:ascii="Times New Roman" w:hAnsi="Times New Roman" w:cs="Times New Roman"/>
          <w:noProof/>
        </w:rPr>
        <w:lastRenderedPageBreak/>
        <w:drawing>
          <wp:inline distT="0" distB="0" distL="0" distR="0" wp14:anchorId="61AA2D25" wp14:editId="1D410B07">
            <wp:extent cx="4572009" cy="64008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9" cy="6400813"/>
                    </a:xfrm>
                    <a:prstGeom prst="rect">
                      <a:avLst/>
                    </a:prstGeom>
                  </pic:spPr>
                </pic:pic>
              </a:graphicData>
            </a:graphic>
          </wp:inline>
        </w:drawing>
      </w:r>
    </w:p>
    <w:p w14:paraId="4F6B718E" w14:textId="769792C4" w:rsidR="0046144F" w:rsidRDefault="0046144F" w:rsidP="00390369">
      <w:pPr>
        <w:rPr>
          <w:rFonts w:ascii="Times New Roman" w:hAnsi="Times New Roman" w:cs="Times New Roman"/>
        </w:rPr>
      </w:pPr>
      <w:r>
        <w:rPr>
          <w:rFonts w:ascii="Times New Roman" w:hAnsi="Times New Roman" w:cs="Times New Roman"/>
        </w:rPr>
        <w:t>Figure</w:t>
      </w:r>
      <w:r w:rsidR="009A0935">
        <w:rPr>
          <w:rFonts w:ascii="Times New Roman" w:hAnsi="Times New Roman" w:cs="Times New Roman"/>
        </w:rPr>
        <w:t xml:space="preserve"> 4</w:t>
      </w:r>
      <w:r>
        <w:rPr>
          <w:rFonts w:ascii="Times New Roman" w:hAnsi="Times New Roman" w:cs="Times New Roman"/>
        </w:rPr>
        <w:t xml:space="preserve">. </w:t>
      </w:r>
      <w:r w:rsidR="00502D5A">
        <w:rPr>
          <w:rFonts w:ascii="Times New Roman" w:hAnsi="Times New Roman" w:cs="Times New Roman"/>
        </w:rPr>
        <w:t>Top plot: daily max temperature</w:t>
      </w:r>
      <w:r w:rsidR="00C7710A">
        <w:rPr>
          <w:rFonts w:ascii="Times New Roman" w:hAnsi="Times New Roman" w:cs="Times New Roman"/>
        </w:rPr>
        <w:t xml:space="preserve"> for spring and summer from the NOAA station at the Hector International Airport, Fargo, ND. Bottom plot:</w:t>
      </w:r>
      <w:r w:rsidR="00502D5A">
        <w:rPr>
          <w:rFonts w:ascii="Times New Roman" w:hAnsi="Times New Roman" w:cs="Times New Roman"/>
        </w:rPr>
        <w:t xml:space="preserve"> </w:t>
      </w:r>
      <w:r>
        <w:rPr>
          <w:rFonts w:ascii="Times New Roman" w:hAnsi="Times New Roman" w:cs="Times New Roman"/>
        </w:rPr>
        <w:t xml:space="preserve">CMS </w:t>
      </w:r>
      <w:r w:rsidR="00EF5B47">
        <w:rPr>
          <w:rFonts w:ascii="Times New Roman" w:hAnsi="Times New Roman" w:cs="Times New Roman"/>
        </w:rPr>
        <w:t xml:space="preserve">(cell membrane stability) </w:t>
      </w:r>
      <w:r>
        <w:rPr>
          <w:rFonts w:ascii="Times New Roman" w:hAnsi="Times New Roman" w:cs="Times New Roman"/>
        </w:rPr>
        <w:t>values for the hot (red) and cold (blue) treatments</w:t>
      </w:r>
      <w:r w:rsidR="00DC2F61">
        <w:rPr>
          <w:rFonts w:ascii="Times New Roman" w:hAnsi="Times New Roman" w:cs="Times New Roman"/>
        </w:rPr>
        <w:t xml:space="preserve"> of CMS</w:t>
      </w:r>
      <w:r w:rsidR="00C7710A">
        <w:rPr>
          <w:rFonts w:ascii="Times New Roman" w:hAnsi="Times New Roman" w:cs="Times New Roman"/>
        </w:rPr>
        <w:t xml:space="preserve"> and the dates the measurements were taken</w:t>
      </w:r>
      <w:r w:rsidR="00DC2F61">
        <w:rPr>
          <w:rFonts w:ascii="Times New Roman" w:hAnsi="Times New Roman" w:cs="Times New Roman"/>
        </w:rPr>
        <w:t>. Shapes indicate the ramet of each data point.</w:t>
      </w:r>
    </w:p>
    <w:p w14:paraId="715CE559" w14:textId="4F2F5C3D" w:rsidR="003059C9" w:rsidRDefault="003059C9" w:rsidP="008E2580">
      <w:pPr>
        <w:rPr>
          <w:rFonts w:ascii="Times New Roman" w:hAnsi="Times New Roman" w:cs="Times New Roman"/>
        </w:rPr>
      </w:pPr>
      <w:r>
        <w:rPr>
          <w:rFonts w:ascii="Times New Roman" w:hAnsi="Times New Roman" w:cs="Times New Roman"/>
          <w:noProof/>
        </w:rPr>
        <w:lastRenderedPageBreak/>
        <w:drawing>
          <wp:inline distT="0" distB="0" distL="0" distR="0" wp14:anchorId="0B42F0CD" wp14:editId="31D15D20">
            <wp:extent cx="4571999" cy="326571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1999" cy="3265714"/>
                    </a:xfrm>
                    <a:prstGeom prst="rect">
                      <a:avLst/>
                    </a:prstGeom>
                  </pic:spPr>
                </pic:pic>
              </a:graphicData>
            </a:graphic>
          </wp:inline>
        </w:drawing>
      </w:r>
    </w:p>
    <w:p w14:paraId="66F27550" w14:textId="3B604278" w:rsidR="003059C9" w:rsidRDefault="003059C9" w:rsidP="008E2580">
      <w:pPr>
        <w:rPr>
          <w:rFonts w:ascii="Times New Roman" w:hAnsi="Times New Roman" w:cs="Times New Roman"/>
        </w:rPr>
      </w:pPr>
      <w:r>
        <w:rPr>
          <w:rFonts w:ascii="Times New Roman" w:hAnsi="Times New Roman" w:cs="Times New Roman"/>
        </w:rPr>
        <w:t xml:space="preserve">Figure </w:t>
      </w:r>
      <w:r w:rsidR="009A0935">
        <w:rPr>
          <w:rFonts w:ascii="Times New Roman" w:hAnsi="Times New Roman" w:cs="Times New Roman"/>
        </w:rPr>
        <w:t>5</w:t>
      </w:r>
      <w:r>
        <w:rPr>
          <w:rFonts w:ascii="Times New Roman" w:hAnsi="Times New Roman" w:cs="Times New Roman"/>
        </w:rPr>
        <w:t xml:space="preserve">. Hot </w:t>
      </w:r>
      <w:commentRangeStart w:id="3"/>
      <w:r>
        <w:rPr>
          <w:rFonts w:ascii="Times New Roman" w:hAnsi="Times New Roman" w:cs="Times New Roman"/>
        </w:rPr>
        <w:t xml:space="preserve">chlorophyll </w:t>
      </w:r>
      <w:commentRangeEnd w:id="3"/>
      <w:r w:rsidR="00F87062">
        <w:rPr>
          <w:rStyle w:val="CommentReference"/>
        </w:rPr>
        <w:commentReference w:id="3"/>
      </w:r>
      <w:r>
        <w:rPr>
          <w:rFonts w:ascii="Times New Roman" w:hAnsi="Times New Roman" w:cs="Times New Roman"/>
        </w:rPr>
        <w:t>vs cold chlorophyll for plants from the north and south. Ellipse indicating 95% confidence interval for multivariate T distribution.</w:t>
      </w:r>
      <w:r w:rsidR="00702B22">
        <w:rPr>
          <w:rFonts w:ascii="Times New Roman" w:hAnsi="Times New Roman" w:cs="Times New Roman"/>
        </w:rPr>
        <w:t xml:space="preserve"> Results from Bartlett’s test for heterogeneity of variance between regions for all variable located in the appendix.</w:t>
      </w:r>
    </w:p>
    <w:p w14:paraId="114715AE" w14:textId="5BA3276B" w:rsidR="004941E0" w:rsidRDefault="004941E0" w:rsidP="008E2580">
      <w:pPr>
        <w:rPr>
          <w:rFonts w:ascii="Times New Roman" w:hAnsi="Times New Roman" w:cs="Times New Roman"/>
        </w:rPr>
      </w:pPr>
      <w:r>
        <w:rPr>
          <w:rFonts w:ascii="Times New Roman" w:hAnsi="Times New Roman" w:cs="Times New Roman"/>
          <w:noProof/>
        </w:rPr>
        <w:lastRenderedPageBreak/>
        <w:drawing>
          <wp:inline distT="0" distB="0" distL="0" distR="0" wp14:anchorId="5474EB04" wp14:editId="4BA2FBD4">
            <wp:extent cx="3886200" cy="7124701"/>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200" cy="7124701"/>
                    </a:xfrm>
                    <a:prstGeom prst="rect">
                      <a:avLst/>
                    </a:prstGeom>
                  </pic:spPr>
                </pic:pic>
              </a:graphicData>
            </a:graphic>
          </wp:inline>
        </w:drawing>
      </w:r>
    </w:p>
    <w:p w14:paraId="42BCDB40" w14:textId="1B73BCA3" w:rsidR="00122FB2" w:rsidRPr="00065AC0" w:rsidRDefault="00122FB2" w:rsidP="00122FB2">
      <w:pPr>
        <w:rPr>
          <w:rFonts w:ascii="Times New Roman" w:hAnsi="Times New Roman" w:cs="Times New Roman"/>
          <w:sz w:val="24"/>
          <w:szCs w:val="24"/>
        </w:rPr>
      </w:pPr>
      <w:r>
        <w:rPr>
          <w:rFonts w:ascii="Times New Roman" w:hAnsi="Times New Roman" w:cs="Times New Roman"/>
          <w:sz w:val="24"/>
          <w:szCs w:val="24"/>
        </w:rPr>
        <w:t>Figure</w:t>
      </w:r>
      <w:r w:rsidR="009A0935">
        <w:rPr>
          <w:rFonts w:ascii="Times New Roman" w:hAnsi="Times New Roman" w:cs="Times New Roman"/>
          <w:sz w:val="24"/>
          <w:szCs w:val="24"/>
        </w:rPr>
        <w:t xml:space="preserve"> 6</w:t>
      </w:r>
      <w:r>
        <w:rPr>
          <w:rFonts w:ascii="Times New Roman" w:hAnsi="Times New Roman" w:cs="Times New Roman"/>
          <w:sz w:val="24"/>
          <w:szCs w:val="24"/>
        </w:rPr>
        <w:t xml:space="preserve">. Principal component analysis of the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A) PC1 and PC2, B) PC2 and PC3, C) PC1 and PC3. Ellipsoid indicating 95% confidence interval.  </w:t>
      </w:r>
      <w:r w:rsidRPr="002733F8">
        <w:rPr>
          <w:rFonts w:ascii="Times New Roman" w:hAnsi="Times New Roman" w:cs="Times New Roman"/>
        </w:rPr>
        <w:t>PC1 explains 2</w:t>
      </w:r>
      <w:r>
        <w:rPr>
          <w:rFonts w:ascii="Times New Roman" w:hAnsi="Times New Roman" w:cs="Times New Roman"/>
        </w:rPr>
        <w:t>2.38</w:t>
      </w:r>
      <w:r w:rsidRPr="002733F8">
        <w:rPr>
          <w:rFonts w:ascii="Times New Roman" w:hAnsi="Times New Roman" w:cs="Times New Roman"/>
        </w:rPr>
        <w:t>% of the variance</w:t>
      </w:r>
      <w:r>
        <w:rPr>
          <w:rFonts w:ascii="Times New Roman" w:hAnsi="Times New Roman" w:cs="Times New Roman"/>
        </w:rPr>
        <w:t xml:space="preserve">, </w:t>
      </w:r>
      <w:r w:rsidRPr="002733F8">
        <w:rPr>
          <w:rFonts w:ascii="Times New Roman" w:hAnsi="Times New Roman" w:cs="Times New Roman"/>
        </w:rPr>
        <w:t xml:space="preserve">PC2 explains </w:t>
      </w:r>
      <w:r>
        <w:rPr>
          <w:rFonts w:ascii="Times New Roman" w:hAnsi="Times New Roman" w:cs="Times New Roman"/>
        </w:rPr>
        <w:t>21.55</w:t>
      </w:r>
      <w:r w:rsidRPr="002733F8">
        <w:rPr>
          <w:rFonts w:ascii="Times New Roman" w:hAnsi="Times New Roman" w:cs="Times New Roman"/>
        </w:rPr>
        <w:t>% of the variance</w:t>
      </w:r>
      <w:r>
        <w:rPr>
          <w:rFonts w:ascii="Times New Roman" w:hAnsi="Times New Roman" w:cs="Times New Roman"/>
        </w:rPr>
        <w:t>, and PC3 explains 16.79% of the variance. Tables with principal component importance for PC1 – PC8 and principal component loadings in the Appendix</w:t>
      </w:r>
      <w:r w:rsidRPr="002733F8">
        <w:rPr>
          <w:rFonts w:ascii="Times New Roman" w:hAnsi="Times New Roman" w:cs="Times New Roman"/>
        </w:rPr>
        <w:t>.</w:t>
      </w:r>
    </w:p>
    <w:p w14:paraId="1D2C2CBC" w14:textId="77777777" w:rsidR="00122FB2" w:rsidRPr="002733F8" w:rsidRDefault="00122FB2" w:rsidP="008E2580">
      <w:pPr>
        <w:rPr>
          <w:rFonts w:ascii="Times New Roman" w:hAnsi="Times New Roman" w:cs="Times New Roman"/>
        </w:rPr>
      </w:pPr>
    </w:p>
    <w:p w14:paraId="7736907C" w14:textId="77777777" w:rsidR="00FD189B" w:rsidRDefault="00FD189B" w:rsidP="00FD189B">
      <w:pPr>
        <w:rPr>
          <w:rFonts w:ascii="Times New Roman" w:hAnsi="Times New Roman" w:cs="Times New Roman"/>
          <w:b/>
          <w:bCs/>
          <w:i/>
          <w:iCs/>
        </w:rPr>
      </w:pPr>
      <w:proofErr w:type="spellStart"/>
      <w:r>
        <w:rPr>
          <w:rFonts w:ascii="Times New Roman" w:hAnsi="Times New Roman" w:cs="Times New Roman"/>
          <w:b/>
          <w:bCs/>
          <w:i/>
          <w:iCs/>
        </w:rPr>
        <w:lastRenderedPageBreak/>
        <w:t>Sporophytic</w:t>
      </w:r>
      <w:proofErr w:type="spellEnd"/>
      <w:r>
        <w:rPr>
          <w:rFonts w:ascii="Times New Roman" w:hAnsi="Times New Roman" w:cs="Times New Roman"/>
          <w:b/>
          <w:bCs/>
          <w:i/>
          <w:iCs/>
        </w:rPr>
        <w:t xml:space="preserve"> Variables</w:t>
      </w:r>
    </w:p>
    <w:p w14:paraId="7D2A1406" w14:textId="325C3B86" w:rsidR="00905031" w:rsidRDefault="00905031">
      <w:pPr>
        <w:rPr>
          <w:rFonts w:ascii="Times New Roman" w:hAnsi="Times New Roman" w:cs="Times New Roman"/>
          <w:i/>
          <w:iCs/>
        </w:rPr>
      </w:pPr>
      <w:r>
        <w:rPr>
          <w:rFonts w:ascii="Times New Roman" w:hAnsi="Times New Roman" w:cs="Times New Roman"/>
          <w:i/>
          <w:iCs/>
        </w:rPr>
        <w:t>Cell Membrane Stability</w:t>
      </w:r>
    </w:p>
    <w:p w14:paraId="0ADB8F8E" w14:textId="468E6A5C" w:rsidR="00E73A61" w:rsidRDefault="0098181A">
      <w:pPr>
        <w:rPr>
          <w:rFonts w:ascii="Times New Roman" w:hAnsi="Times New Roman" w:cs="Times New Roman"/>
        </w:rPr>
      </w:pPr>
      <w:r>
        <w:rPr>
          <w:rFonts w:ascii="Times New Roman" w:hAnsi="Times New Roman" w:cs="Times New Roman"/>
        </w:rPr>
        <w:t xml:space="preserve">Cell membrane stability </w:t>
      </w:r>
      <w:r w:rsidR="00F61E2F">
        <w:rPr>
          <w:rFonts w:ascii="Times New Roman" w:hAnsi="Times New Roman" w:cs="Times New Roman"/>
        </w:rPr>
        <w:t xml:space="preserve">(CMS) </w:t>
      </w:r>
      <w:r>
        <w:rPr>
          <w:rFonts w:ascii="Times New Roman" w:hAnsi="Times New Roman" w:cs="Times New Roman"/>
        </w:rPr>
        <w:t xml:space="preserve">was a measurement of cytoplasm leakage when leaf tissue was exposed to a heat treatment and a cold treatment. Tolerance was quantified </w:t>
      </w:r>
      <w:r w:rsidR="00C21DF8">
        <w:rPr>
          <w:rFonts w:ascii="Times New Roman" w:hAnsi="Times New Roman" w:cs="Times New Roman"/>
        </w:rPr>
        <w:t>using the ratio of a</w:t>
      </w:r>
      <w:r>
        <w:rPr>
          <w:rFonts w:ascii="Times New Roman" w:hAnsi="Times New Roman" w:cs="Times New Roman"/>
        </w:rPr>
        <w:t xml:space="preserve"> conductivity</w:t>
      </w:r>
      <w:r w:rsidR="00C21DF8">
        <w:rPr>
          <w:rFonts w:ascii="Times New Roman" w:hAnsi="Times New Roman" w:cs="Times New Roman"/>
        </w:rPr>
        <w:t xml:space="preserve"> measurement</w:t>
      </w:r>
      <w:r>
        <w:rPr>
          <w:rFonts w:ascii="Times New Roman" w:hAnsi="Times New Roman" w:cs="Times New Roman"/>
        </w:rPr>
        <w:t xml:space="preserve"> </w:t>
      </w:r>
      <w:r w:rsidR="00C21DF8">
        <w:rPr>
          <w:rFonts w:ascii="Times New Roman" w:hAnsi="Times New Roman" w:cs="Times New Roman"/>
        </w:rPr>
        <w:t xml:space="preserve">after a temperature treatment to a conductivity measurement after a maximum damage treatment. </w:t>
      </w:r>
      <w:r w:rsidR="00390369">
        <w:rPr>
          <w:rFonts w:ascii="Times New Roman" w:hAnsi="Times New Roman" w:cs="Times New Roman"/>
        </w:rPr>
        <w:t>An increased CMS</w:t>
      </w:r>
      <w:r w:rsidR="00C264EB">
        <w:rPr>
          <w:rFonts w:ascii="Times New Roman" w:hAnsi="Times New Roman" w:cs="Times New Roman"/>
        </w:rPr>
        <w:t xml:space="preserve"> ratio</w:t>
      </w:r>
      <w:r w:rsidR="00390369">
        <w:rPr>
          <w:rFonts w:ascii="Times New Roman" w:hAnsi="Times New Roman" w:cs="Times New Roman"/>
        </w:rPr>
        <w:t xml:space="preserve"> indicates higher tolerance of the temperature treatment. </w:t>
      </w:r>
      <w:r w:rsidR="008C0AF0">
        <w:rPr>
          <w:rFonts w:ascii="Times New Roman" w:hAnsi="Times New Roman" w:cs="Times New Roman"/>
        </w:rPr>
        <w:t xml:space="preserve">When </w:t>
      </w:r>
      <w:r w:rsidR="008C0AF0">
        <w:rPr>
          <w:rFonts w:ascii="Times New Roman" w:hAnsi="Times New Roman" w:cs="Times New Roman"/>
          <w:i/>
          <w:iCs/>
        </w:rPr>
        <w:t xml:space="preserve">Solanum </w:t>
      </w:r>
      <w:proofErr w:type="spellStart"/>
      <w:r w:rsidR="008C0AF0">
        <w:rPr>
          <w:rFonts w:ascii="Times New Roman" w:hAnsi="Times New Roman" w:cs="Times New Roman"/>
          <w:i/>
          <w:iCs/>
        </w:rPr>
        <w:t>carolinen</w:t>
      </w:r>
      <w:r w:rsidR="00390369">
        <w:rPr>
          <w:rFonts w:ascii="Times New Roman" w:hAnsi="Times New Roman" w:cs="Times New Roman"/>
          <w:i/>
          <w:iCs/>
        </w:rPr>
        <w:t>s</w:t>
      </w:r>
      <w:r w:rsidR="008C0AF0">
        <w:rPr>
          <w:rFonts w:ascii="Times New Roman" w:hAnsi="Times New Roman" w:cs="Times New Roman"/>
          <w:i/>
          <w:iCs/>
        </w:rPr>
        <w:t>e</w:t>
      </w:r>
      <w:proofErr w:type="spellEnd"/>
      <w:r w:rsidR="008C0AF0">
        <w:rPr>
          <w:rFonts w:ascii="Times New Roman" w:hAnsi="Times New Roman" w:cs="Times New Roman"/>
          <w:i/>
          <w:iCs/>
        </w:rPr>
        <w:t xml:space="preserve"> </w:t>
      </w:r>
      <w:r w:rsidR="008C0AF0">
        <w:rPr>
          <w:rFonts w:ascii="Times New Roman" w:hAnsi="Times New Roman" w:cs="Times New Roman"/>
        </w:rPr>
        <w:t>plants from the north were compared to the south, we found no significant difference in the hot treatment, but there was a significant difference in the cold treatment</w:t>
      </w:r>
      <w:r w:rsidR="00F61E2F">
        <w:rPr>
          <w:rFonts w:ascii="Times New Roman" w:hAnsi="Times New Roman" w:cs="Times New Roman"/>
        </w:rPr>
        <w:t xml:space="preserve"> (figure 1)</w:t>
      </w:r>
      <w:r w:rsidR="008C0AF0">
        <w:rPr>
          <w:rFonts w:ascii="Times New Roman" w:hAnsi="Times New Roman" w:cs="Times New Roman"/>
        </w:rPr>
        <w:t xml:space="preserve">. </w:t>
      </w:r>
      <w:r w:rsidR="002733F8">
        <w:rPr>
          <w:rFonts w:ascii="Times New Roman" w:hAnsi="Times New Roman" w:cs="Times New Roman"/>
        </w:rPr>
        <w:t xml:space="preserve"> </w:t>
      </w:r>
      <w:r w:rsidR="00E73A61">
        <w:rPr>
          <w:rFonts w:ascii="Times New Roman" w:hAnsi="Times New Roman" w:cs="Times New Roman"/>
        </w:rPr>
        <w:t>W</w:t>
      </w:r>
      <w:r w:rsidR="002733F8">
        <w:rPr>
          <w:rFonts w:ascii="Times New Roman" w:hAnsi="Times New Roman" w:cs="Times New Roman"/>
        </w:rPr>
        <w:t xml:space="preserve">e found a significant difference </w:t>
      </w:r>
      <w:r w:rsidR="00C264EB">
        <w:rPr>
          <w:rFonts w:ascii="Times New Roman" w:hAnsi="Times New Roman" w:cs="Times New Roman"/>
        </w:rPr>
        <w:t>among</w:t>
      </w:r>
      <w:r w:rsidR="002733F8">
        <w:rPr>
          <w:rFonts w:ascii="Times New Roman" w:hAnsi="Times New Roman" w:cs="Times New Roman"/>
        </w:rPr>
        <w:t xml:space="preserve"> genotypes in the hot treatment, but not in the cold treatment</w:t>
      </w:r>
      <w:r w:rsidR="00F61E2F">
        <w:rPr>
          <w:rFonts w:ascii="Times New Roman" w:hAnsi="Times New Roman" w:cs="Times New Roman"/>
        </w:rPr>
        <w:t xml:space="preserve"> (figure </w:t>
      </w:r>
      <w:r w:rsidR="00390369">
        <w:rPr>
          <w:rFonts w:ascii="Times New Roman" w:hAnsi="Times New Roman" w:cs="Times New Roman"/>
        </w:rPr>
        <w:t>2</w:t>
      </w:r>
      <w:r w:rsidR="00F61E2F">
        <w:rPr>
          <w:rFonts w:ascii="Times New Roman" w:hAnsi="Times New Roman" w:cs="Times New Roman"/>
        </w:rPr>
        <w:t>)</w:t>
      </w:r>
      <w:r w:rsidR="002733F8">
        <w:rPr>
          <w:rFonts w:ascii="Times New Roman" w:hAnsi="Times New Roman" w:cs="Times New Roman"/>
        </w:rPr>
        <w:t xml:space="preserve">. </w:t>
      </w:r>
    </w:p>
    <w:p w14:paraId="23EFAC50" w14:textId="7E9931CD" w:rsidR="00905031" w:rsidRPr="008C0AF0" w:rsidRDefault="00E73A61">
      <w:pPr>
        <w:rPr>
          <w:rFonts w:ascii="Times New Roman" w:hAnsi="Times New Roman" w:cs="Times New Roman"/>
        </w:rPr>
      </w:pPr>
      <w:bookmarkStart w:id="4" w:name="_Hlk103007668"/>
      <w:r>
        <w:rPr>
          <w:rFonts w:ascii="Times New Roman" w:hAnsi="Times New Roman" w:cs="Times New Roman"/>
        </w:rPr>
        <w:t xml:space="preserve">Because, we could not grow all of the experimental plants at the same time due to lack of space, we made the above comparisons among regions and genotypes in five different temporal blocks over the course of the spring and summer. To avoid confounding treatments with temporal effects plants from different regions were paired with each other within blocks.  When we tested for the presence of block </w:t>
      </w:r>
      <w:proofErr w:type="gramStart"/>
      <w:r>
        <w:rPr>
          <w:rFonts w:ascii="Times New Roman" w:hAnsi="Times New Roman" w:cs="Times New Roman"/>
        </w:rPr>
        <w:t>effects</w:t>
      </w:r>
      <w:proofErr w:type="gramEnd"/>
      <w:r>
        <w:rPr>
          <w:rFonts w:ascii="Times New Roman" w:hAnsi="Times New Roman" w:cs="Times New Roman"/>
        </w:rPr>
        <w:t xml:space="preserve"> we found significant effects for</w:t>
      </w:r>
      <w:r w:rsidR="008C0AF0">
        <w:rPr>
          <w:rFonts w:ascii="Times New Roman" w:hAnsi="Times New Roman" w:cs="Times New Roman"/>
        </w:rPr>
        <w:t xml:space="preserve"> both hot and cold </w:t>
      </w:r>
      <w:r>
        <w:rPr>
          <w:rFonts w:ascii="Times New Roman" w:hAnsi="Times New Roman" w:cs="Times New Roman"/>
        </w:rPr>
        <w:t>CMS</w:t>
      </w:r>
      <w:r w:rsidR="00F61E2F">
        <w:rPr>
          <w:rFonts w:ascii="Times New Roman" w:hAnsi="Times New Roman" w:cs="Times New Roman"/>
        </w:rPr>
        <w:t xml:space="preserve"> (figure </w:t>
      </w:r>
      <w:r>
        <w:rPr>
          <w:rFonts w:ascii="Times New Roman" w:hAnsi="Times New Roman" w:cs="Times New Roman"/>
        </w:rPr>
        <w:t>3). P</w:t>
      </w:r>
      <w:r w:rsidR="008C0AF0">
        <w:rPr>
          <w:rFonts w:ascii="Times New Roman" w:hAnsi="Times New Roman" w:cs="Times New Roman"/>
        </w:rPr>
        <w:t>lant</w:t>
      </w:r>
      <w:r w:rsidR="002733F8">
        <w:rPr>
          <w:rFonts w:ascii="Times New Roman" w:hAnsi="Times New Roman" w:cs="Times New Roman"/>
        </w:rPr>
        <w:t>s grown at different times in the greenhouse had different CMS ratios</w:t>
      </w:r>
      <w:bookmarkEnd w:id="4"/>
      <w:r w:rsidR="002733F8">
        <w:rPr>
          <w:rFonts w:ascii="Times New Roman" w:hAnsi="Times New Roman" w:cs="Times New Roman"/>
        </w:rPr>
        <w:t>.</w:t>
      </w:r>
      <w:r w:rsidR="0040206A">
        <w:rPr>
          <w:rFonts w:ascii="Times New Roman" w:hAnsi="Times New Roman" w:cs="Times New Roman"/>
        </w:rPr>
        <w:t xml:space="preserve"> </w:t>
      </w:r>
      <w:r w:rsidR="007828F1">
        <w:rPr>
          <w:rFonts w:ascii="Times New Roman" w:hAnsi="Times New Roman" w:cs="Times New Roman"/>
        </w:rPr>
        <w:t xml:space="preserve">We started growing the plants </w:t>
      </w:r>
      <w:r w:rsidR="0040206A">
        <w:rPr>
          <w:rFonts w:ascii="Times New Roman" w:hAnsi="Times New Roman" w:cs="Times New Roman"/>
        </w:rPr>
        <w:t>in the winter and early spring</w:t>
      </w:r>
      <w:r w:rsidR="006F2119">
        <w:rPr>
          <w:rFonts w:ascii="Times New Roman" w:hAnsi="Times New Roman" w:cs="Times New Roman"/>
        </w:rPr>
        <w:t xml:space="preserve"> an</w:t>
      </w:r>
      <w:r w:rsidR="00C43714">
        <w:rPr>
          <w:rFonts w:ascii="Times New Roman" w:hAnsi="Times New Roman" w:cs="Times New Roman"/>
        </w:rPr>
        <w:t>d outside temperatures gradually rose during that time</w:t>
      </w:r>
      <w:r w:rsidR="009A0935">
        <w:rPr>
          <w:rFonts w:ascii="Times New Roman" w:hAnsi="Times New Roman" w:cs="Times New Roman"/>
        </w:rPr>
        <w:t xml:space="preserve"> (figure 4)</w:t>
      </w:r>
      <w:r w:rsidR="00290B71">
        <w:rPr>
          <w:rFonts w:ascii="Times New Roman" w:hAnsi="Times New Roman" w:cs="Times New Roman"/>
        </w:rPr>
        <w:t xml:space="preserve">. </w:t>
      </w:r>
      <w:r w:rsidR="009A0935">
        <w:rPr>
          <w:rFonts w:ascii="Times New Roman" w:hAnsi="Times New Roman" w:cs="Times New Roman"/>
        </w:rPr>
        <w:t>Acclimation to higher temperatures later in the year could account for the block differences observed.</w:t>
      </w:r>
      <w:r w:rsidR="0040206A">
        <w:rPr>
          <w:rFonts w:ascii="Times New Roman" w:hAnsi="Times New Roman" w:cs="Times New Roman"/>
        </w:rPr>
        <w:t xml:space="preserve"> The most even temperatures were in the winter, when the earliest ramet was planted. When plants from the north and south were compared for </w:t>
      </w:r>
      <w:r w:rsidR="009A0935">
        <w:rPr>
          <w:rFonts w:ascii="Times New Roman" w:hAnsi="Times New Roman" w:cs="Times New Roman"/>
        </w:rPr>
        <w:t>hot CMS (</w:t>
      </w:r>
      <w:r w:rsidR="0040206A">
        <w:rPr>
          <w:rFonts w:ascii="Times New Roman" w:hAnsi="Times New Roman" w:cs="Times New Roman"/>
        </w:rPr>
        <w:t>HCMS</w:t>
      </w:r>
      <w:r w:rsidR="009A0935">
        <w:rPr>
          <w:rFonts w:ascii="Times New Roman" w:hAnsi="Times New Roman" w:cs="Times New Roman"/>
        </w:rPr>
        <w:t>)</w:t>
      </w:r>
      <w:r w:rsidR="0040206A">
        <w:rPr>
          <w:rFonts w:ascii="Times New Roman" w:hAnsi="Times New Roman" w:cs="Times New Roman"/>
        </w:rPr>
        <w:t xml:space="preserve"> in just ramet A</w:t>
      </w:r>
      <w:r w:rsidR="009E58F0">
        <w:rPr>
          <w:rFonts w:ascii="Times New Roman" w:hAnsi="Times New Roman" w:cs="Times New Roman"/>
        </w:rPr>
        <w:t xml:space="preserve"> in a paired t-test</w:t>
      </w:r>
      <w:r w:rsidR="0040206A">
        <w:rPr>
          <w:rFonts w:ascii="Times New Roman" w:hAnsi="Times New Roman" w:cs="Times New Roman"/>
        </w:rPr>
        <w:t>, there was a significant difference between the regions</w:t>
      </w:r>
      <w:r w:rsidR="009E58F0">
        <w:rPr>
          <w:rFonts w:ascii="Times New Roman" w:hAnsi="Times New Roman" w:cs="Times New Roman"/>
        </w:rPr>
        <w:t xml:space="preserve"> (figure 3)</w:t>
      </w:r>
      <w:r w:rsidR="0040206A">
        <w:rPr>
          <w:rFonts w:ascii="Times New Roman" w:hAnsi="Times New Roman" w:cs="Times New Roman"/>
        </w:rPr>
        <w:t>. Northern plants had a higher CMS in extreme heat than those from the south.</w:t>
      </w:r>
      <w:r w:rsidR="009A0935">
        <w:rPr>
          <w:rFonts w:ascii="Times New Roman" w:hAnsi="Times New Roman" w:cs="Times New Roman"/>
        </w:rPr>
        <w:t xml:space="preserve"> For cold CMS (CCMS), </w:t>
      </w:r>
      <w:r w:rsidR="009E58F0">
        <w:rPr>
          <w:rFonts w:ascii="Times New Roman" w:hAnsi="Times New Roman" w:cs="Times New Roman"/>
        </w:rPr>
        <w:t>there was a significant difference between regions for blocks B and C (figure 3). In both cases, southern plants were more tolerant of the cold temperatures than northern plants.</w:t>
      </w:r>
    </w:p>
    <w:p w14:paraId="36689DB9" w14:textId="1628457A" w:rsidR="002733F8" w:rsidRDefault="002733F8" w:rsidP="002733F8">
      <w:pPr>
        <w:rPr>
          <w:rFonts w:ascii="Times New Roman" w:hAnsi="Times New Roman" w:cs="Times New Roman"/>
          <w:i/>
          <w:iCs/>
        </w:rPr>
      </w:pPr>
      <w:bookmarkStart w:id="5" w:name="_Hlk102658068"/>
      <w:r>
        <w:rPr>
          <w:rFonts w:ascii="Times New Roman" w:hAnsi="Times New Roman" w:cs="Times New Roman"/>
          <w:i/>
          <w:iCs/>
        </w:rPr>
        <w:t xml:space="preserve">Chlorophyll </w:t>
      </w:r>
      <w:r w:rsidR="00F70A0A">
        <w:rPr>
          <w:rFonts w:ascii="Times New Roman" w:hAnsi="Times New Roman" w:cs="Times New Roman"/>
          <w:i/>
          <w:iCs/>
        </w:rPr>
        <w:t>fluorescence</w:t>
      </w:r>
    </w:p>
    <w:bookmarkEnd w:id="5"/>
    <w:p w14:paraId="08C997D1" w14:textId="47A5DBDC" w:rsidR="002733F8" w:rsidRDefault="00A373CC" w:rsidP="00457587">
      <w:r>
        <w:rPr>
          <w:rFonts w:ascii="Times New Roman" w:hAnsi="Times New Roman" w:cs="Times New Roman"/>
        </w:rPr>
        <w:t>We used c</w:t>
      </w:r>
      <w:r w:rsidR="002733F8">
        <w:rPr>
          <w:rFonts w:ascii="Times New Roman" w:hAnsi="Times New Roman" w:cs="Times New Roman"/>
        </w:rPr>
        <w:t xml:space="preserve">hlorophyll </w:t>
      </w:r>
      <w:r w:rsidR="00F70A0A">
        <w:rPr>
          <w:rFonts w:ascii="Times New Roman" w:hAnsi="Times New Roman" w:cs="Times New Roman"/>
        </w:rPr>
        <w:t>fluorescence</w:t>
      </w:r>
      <w:r w:rsidR="00C26327">
        <w:rPr>
          <w:rFonts w:ascii="Times New Roman" w:hAnsi="Times New Roman" w:cs="Times New Roman"/>
        </w:rPr>
        <w:t>,</w:t>
      </w:r>
      <w:r>
        <w:rPr>
          <w:rFonts w:ascii="Times New Roman" w:hAnsi="Times New Roman" w:cs="Times New Roman"/>
        </w:rPr>
        <w:t xml:space="preserve"> </w:t>
      </w:r>
      <w:r w:rsidR="008D1B17">
        <w:rPr>
          <w:rFonts w:ascii="Times New Roman" w:hAnsi="Times New Roman" w:cs="Times New Roman"/>
        </w:rPr>
        <w:t>following either a heat stress or cold stress</w:t>
      </w:r>
      <w:r w:rsidR="00C26327">
        <w:rPr>
          <w:rFonts w:ascii="Times New Roman" w:hAnsi="Times New Roman" w:cs="Times New Roman"/>
        </w:rPr>
        <w:t xml:space="preserve">, </w:t>
      </w:r>
      <w:r>
        <w:rPr>
          <w:rFonts w:ascii="Times New Roman" w:hAnsi="Times New Roman" w:cs="Times New Roman"/>
        </w:rPr>
        <w:t>as another temperature tolerance index.</w:t>
      </w:r>
      <w:r w:rsidR="00F61E2F">
        <w:rPr>
          <w:rFonts w:ascii="Times New Roman" w:hAnsi="Times New Roman" w:cs="Times New Roman"/>
        </w:rPr>
        <w:t xml:space="preserve"> </w:t>
      </w:r>
      <w:commentRangeStart w:id="6"/>
      <w:r w:rsidR="00F61E2F">
        <w:rPr>
          <w:rFonts w:ascii="Times New Roman" w:hAnsi="Times New Roman" w:cs="Times New Roman"/>
        </w:rPr>
        <w:t>T</w:t>
      </w:r>
      <w:r>
        <w:rPr>
          <w:rFonts w:ascii="Times New Roman" w:hAnsi="Times New Roman" w:cs="Times New Roman"/>
        </w:rPr>
        <w:t xml:space="preserve">he chlorophyll content was measured before and after temperature treatments and the inverse ratio of the measurements </w:t>
      </w:r>
      <w:r w:rsidR="00F61E2F">
        <w:rPr>
          <w:rFonts w:ascii="Times New Roman" w:hAnsi="Times New Roman" w:cs="Times New Roman"/>
        </w:rPr>
        <w:t>was</w:t>
      </w:r>
      <w:r>
        <w:rPr>
          <w:rFonts w:ascii="Times New Roman" w:hAnsi="Times New Roman" w:cs="Times New Roman"/>
        </w:rPr>
        <w:t xml:space="preserve"> used as a proxy </w:t>
      </w:r>
      <w:r w:rsidR="00F61E2F">
        <w:rPr>
          <w:rFonts w:ascii="Times New Roman" w:hAnsi="Times New Roman" w:cs="Times New Roman"/>
        </w:rPr>
        <w:t>for</w:t>
      </w:r>
      <w:r>
        <w:rPr>
          <w:rFonts w:ascii="Times New Roman" w:hAnsi="Times New Roman" w:cs="Times New Roman"/>
        </w:rPr>
        <w:t xml:space="preserve"> temperature tolerance</w:t>
      </w:r>
      <w:commentRangeEnd w:id="6"/>
      <w:r w:rsidR="00C26327">
        <w:rPr>
          <w:rStyle w:val="CommentReference"/>
        </w:rPr>
        <w:commentReference w:id="6"/>
      </w:r>
      <w:r>
        <w:rPr>
          <w:rFonts w:ascii="Times New Roman" w:hAnsi="Times New Roman" w:cs="Times New Roman"/>
        </w:rPr>
        <w:t xml:space="preserve">. As the chlorophyll ratio increases, the individual sporophyte is more tolerant of </w:t>
      </w:r>
      <w:r w:rsidR="00F61E2F">
        <w:rPr>
          <w:rFonts w:ascii="Times New Roman" w:hAnsi="Times New Roman" w:cs="Times New Roman"/>
        </w:rPr>
        <w:t>the temperature treatm</w:t>
      </w:r>
      <w:r w:rsidR="00390369">
        <w:rPr>
          <w:rFonts w:ascii="Times New Roman" w:hAnsi="Times New Roman" w:cs="Times New Roman"/>
        </w:rPr>
        <w:t>en</w:t>
      </w:r>
      <w:r w:rsidR="00F61E2F">
        <w:rPr>
          <w:rFonts w:ascii="Times New Roman" w:hAnsi="Times New Roman" w:cs="Times New Roman"/>
        </w:rPr>
        <w:t>t</w:t>
      </w:r>
      <w:r>
        <w:rPr>
          <w:rFonts w:ascii="Times New Roman" w:hAnsi="Times New Roman" w:cs="Times New Roman"/>
        </w:rPr>
        <w:t>. There was a significant difference between plants originating in the north and south for both the hot and cold treatments</w:t>
      </w:r>
      <w:r w:rsidR="00390369">
        <w:rPr>
          <w:rFonts w:ascii="Times New Roman" w:hAnsi="Times New Roman" w:cs="Times New Roman"/>
        </w:rPr>
        <w:t xml:space="preserve"> (figure 1). Northern plants were more tolerant than southern plants in both treatments</w:t>
      </w:r>
      <w:r w:rsidR="00C26327">
        <w:rPr>
          <w:rFonts w:ascii="Times New Roman" w:hAnsi="Times New Roman" w:cs="Times New Roman"/>
        </w:rPr>
        <w:t xml:space="preserve"> regardless of block.</w:t>
      </w:r>
      <w:r>
        <w:rPr>
          <w:rFonts w:ascii="Times New Roman" w:hAnsi="Times New Roman" w:cs="Times New Roman"/>
        </w:rPr>
        <w:t xml:space="preserve"> We found a significant difference between individual genotypes for the cold treatment, but not for the hot treatment</w:t>
      </w:r>
      <w:r w:rsidR="00390369">
        <w:rPr>
          <w:rFonts w:ascii="Times New Roman" w:hAnsi="Times New Roman" w:cs="Times New Roman"/>
        </w:rPr>
        <w:t xml:space="preserve"> (figure 2)</w:t>
      </w:r>
      <w:r>
        <w:rPr>
          <w:rFonts w:ascii="Times New Roman" w:hAnsi="Times New Roman" w:cs="Times New Roman"/>
        </w:rPr>
        <w:t>.</w:t>
      </w:r>
      <w:r w:rsidR="00F70A0A">
        <w:rPr>
          <w:rFonts w:ascii="Times New Roman" w:hAnsi="Times New Roman" w:cs="Times New Roman"/>
        </w:rPr>
        <w:t xml:space="preserve"> The two regions </w:t>
      </w:r>
      <w:r w:rsidR="00C26327">
        <w:rPr>
          <w:rFonts w:ascii="Times New Roman" w:hAnsi="Times New Roman" w:cs="Times New Roman"/>
        </w:rPr>
        <w:t>also differed</w:t>
      </w:r>
      <w:r w:rsidR="00F70A0A">
        <w:rPr>
          <w:rFonts w:ascii="Times New Roman" w:hAnsi="Times New Roman" w:cs="Times New Roman"/>
        </w:rPr>
        <w:t xml:space="preserve"> in variation for hot chlorophyll fluorescence. Northern plants had </w:t>
      </w:r>
      <w:r w:rsidR="00702B22">
        <w:rPr>
          <w:rFonts w:ascii="Times New Roman" w:hAnsi="Times New Roman" w:cs="Times New Roman"/>
        </w:rPr>
        <w:t xml:space="preserve">significantly </w:t>
      </w:r>
      <w:r w:rsidR="00F70A0A">
        <w:rPr>
          <w:rFonts w:ascii="Times New Roman" w:hAnsi="Times New Roman" w:cs="Times New Roman"/>
        </w:rPr>
        <w:t xml:space="preserve">more variation in the hot treatment </w:t>
      </w:r>
      <w:r w:rsidR="00702B22">
        <w:rPr>
          <w:rFonts w:ascii="Times New Roman" w:hAnsi="Times New Roman" w:cs="Times New Roman"/>
        </w:rPr>
        <w:t xml:space="preserve">than southern plants </w:t>
      </w:r>
      <w:r w:rsidR="00F70A0A">
        <w:rPr>
          <w:rFonts w:ascii="Times New Roman" w:hAnsi="Times New Roman" w:cs="Times New Roman"/>
        </w:rPr>
        <w:t xml:space="preserve">(Bartlett’s test p-value = 1.68E-4) </w:t>
      </w:r>
      <w:r w:rsidR="001D4F99">
        <w:rPr>
          <w:rFonts w:ascii="Times New Roman" w:hAnsi="Times New Roman" w:cs="Times New Roman"/>
        </w:rPr>
        <w:t>(</w:t>
      </w:r>
      <w:r w:rsidR="003059C9">
        <w:rPr>
          <w:rFonts w:ascii="Times New Roman" w:hAnsi="Times New Roman" w:cs="Times New Roman"/>
        </w:rPr>
        <w:t xml:space="preserve">figure </w:t>
      </w:r>
      <w:commentRangeStart w:id="7"/>
      <w:r w:rsidR="00702B22">
        <w:rPr>
          <w:rFonts w:ascii="Times New Roman" w:hAnsi="Times New Roman" w:cs="Times New Roman"/>
        </w:rPr>
        <w:t>5</w:t>
      </w:r>
      <w:commentRangeEnd w:id="7"/>
      <w:r w:rsidR="00C26327">
        <w:rPr>
          <w:rStyle w:val="CommentReference"/>
        </w:rPr>
        <w:commentReference w:id="7"/>
      </w:r>
      <w:r w:rsidR="001D4F99">
        <w:rPr>
          <w:rFonts w:ascii="Times New Roman" w:hAnsi="Times New Roman" w:cs="Times New Roman"/>
        </w:rPr>
        <w:t>)</w:t>
      </w:r>
      <w:r w:rsidR="007F0F54">
        <w:rPr>
          <w:rFonts w:ascii="Times New Roman" w:hAnsi="Times New Roman" w:cs="Times New Roman"/>
        </w:rPr>
        <w:t xml:space="preserve">. </w:t>
      </w:r>
    </w:p>
    <w:p w14:paraId="6000469E" w14:textId="4E745A27" w:rsidR="00A373CC" w:rsidRDefault="001E2380" w:rsidP="00A373CC">
      <w:pPr>
        <w:rPr>
          <w:rFonts w:ascii="Times New Roman" w:hAnsi="Times New Roman" w:cs="Times New Roman"/>
          <w:i/>
          <w:iCs/>
        </w:rPr>
      </w:pPr>
      <w:r>
        <w:rPr>
          <w:rFonts w:ascii="Times New Roman" w:hAnsi="Times New Roman" w:cs="Times New Roman"/>
          <w:i/>
          <w:iCs/>
        </w:rPr>
        <w:t>Net Photosynthesis</w:t>
      </w:r>
    </w:p>
    <w:p w14:paraId="5CEF8308" w14:textId="17B618E2" w:rsidR="00190F92" w:rsidRDefault="001E2380">
      <w:pPr>
        <w:rPr>
          <w:rFonts w:ascii="Times New Roman" w:hAnsi="Times New Roman" w:cs="Times New Roman"/>
        </w:rPr>
      </w:pPr>
      <w:bookmarkStart w:id="8" w:name="_Hlk103085819"/>
      <w:r>
        <w:rPr>
          <w:rFonts w:ascii="Times New Roman" w:hAnsi="Times New Roman" w:cs="Times New Roman"/>
        </w:rPr>
        <w:t xml:space="preserve">We used </w:t>
      </w:r>
      <w:r w:rsidR="00C264EB">
        <w:rPr>
          <w:rFonts w:ascii="Times New Roman" w:hAnsi="Times New Roman" w:cs="Times New Roman"/>
        </w:rPr>
        <w:t>net photosynthetic rate</w:t>
      </w:r>
      <w:r>
        <w:rPr>
          <w:rFonts w:ascii="Times New Roman" w:hAnsi="Times New Roman" w:cs="Times New Roman"/>
        </w:rPr>
        <w:t xml:space="preserve"> </w:t>
      </w:r>
      <w:r w:rsidR="007A09C0">
        <w:rPr>
          <w:rFonts w:ascii="Times New Roman" w:hAnsi="Times New Roman" w:cs="Times New Roman"/>
        </w:rPr>
        <w:t xml:space="preserve">after thermal stress </w:t>
      </w:r>
      <w:r>
        <w:rPr>
          <w:rFonts w:ascii="Times New Roman" w:hAnsi="Times New Roman" w:cs="Times New Roman"/>
        </w:rPr>
        <w:t xml:space="preserve">as a physiological indicator of temperature tolerance. </w:t>
      </w:r>
      <w:r w:rsidR="00190F92">
        <w:rPr>
          <w:rFonts w:ascii="Times New Roman" w:hAnsi="Times New Roman" w:cs="Times New Roman"/>
        </w:rPr>
        <w:t>Both previous</w:t>
      </w:r>
      <w:r>
        <w:rPr>
          <w:rFonts w:ascii="Times New Roman" w:hAnsi="Times New Roman" w:cs="Times New Roman"/>
        </w:rPr>
        <w:t xml:space="preserve"> variables mentioned could directly influence temperature tolerance through their involvement in photosynthesis.</w:t>
      </w:r>
      <w:bookmarkEnd w:id="8"/>
      <w:r>
        <w:rPr>
          <w:rFonts w:ascii="Times New Roman" w:hAnsi="Times New Roman" w:cs="Times New Roman"/>
        </w:rPr>
        <w:t xml:space="preserve"> The results are presented as a proportion of the net photosynthe</w:t>
      </w:r>
      <w:r w:rsidR="00C264EB">
        <w:rPr>
          <w:rFonts w:ascii="Times New Roman" w:hAnsi="Times New Roman" w:cs="Times New Roman"/>
        </w:rPr>
        <w:t>tic rate</w:t>
      </w:r>
      <w:r>
        <w:rPr>
          <w:rFonts w:ascii="Times New Roman" w:hAnsi="Times New Roman" w:cs="Times New Roman"/>
        </w:rPr>
        <w:t xml:space="preserve"> after the treatment </w:t>
      </w:r>
      <w:r w:rsidR="007A09C0">
        <w:rPr>
          <w:rFonts w:ascii="Times New Roman" w:hAnsi="Times New Roman" w:cs="Times New Roman"/>
        </w:rPr>
        <w:t xml:space="preserve">(heat or cold) </w:t>
      </w:r>
      <w:r>
        <w:rPr>
          <w:rFonts w:ascii="Times New Roman" w:hAnsi="Times New Roman" w:cs="Times New Roman"/>
        </w:rPr>
        <w:t xml:space="preserve">to the net photosynthesis before the treatment. </w:t>
      </w:r>
      <w:r w:rsidR="00390369">
        <w:rPr>
          <w:rFonts w:ascii="Times New Roman" w:hAnsi="Times New Roman" w:cs="Times New Roman"/>
        </w:rPr>
        <w:t xml:space="preserve">Increased proportions indicate </w:t>
      </w:r>
      <w:r w:rsidR="00350676">
        <w:rPr>
          <w:rFonts w:ascii="Times New Roman" w:hAnsi="Times New Roman" w:cs="Times New Roman"/>
        </w:rPr>
        <w:t xml:space="preserve">higher </w:t>
      </w:r>
      <w:r w:rsidR="00390369">
        <w:rPr>
          <w:rFonts w:ascii="Times New Roman" w:hAnsi="Times New Roman" w:cs="Times New Roman"/>
        </w:rPr>
        <w:t xml:space="preserve">temperature tolerance </w:t>
      </w:r>
      <w:r w:rsidR="00350676">
        <w:rPr>
          <w:rFonts w:ascii="Times New Roman" w:hAnsi="Times New Roman" w:cs="Times New Roman"/>
        </w:rPr>
        <w:t>of the thermal stress</w:t>
      </w:r>
      <w:r w:rsidR="00390369">
        <w:rPr>
          <w:rFonts w:ascii="Times New Roman" w:hAnsi="Times New Roman" w:cs="Times New Roman"/>
        </w:rPr>
        <w:t xml:space="preserve">. </w:t>
      </w:r>
      <w:r>
        <w:rPr>
          <w:rFonts w:ascii="Times New Roman" w:hAnsi="Times New Roman" w:cs="Times New Roman"/>
        </w:rPr>
        <w:t xml:space="preserve">For both the cold and hot treatments, there was no significant difference between </w:t>
      </w:r>
      <w:r w:rsidR="00190F92">
        <w:rPr>
          <w:rFonts w:ascii="Times New Roman" w:hAnsi="Times New Roman" w:cs="Times New Roman"/>
        </w:rPr>
        <w:t>north and south</w:t>
      </w:r>
      <w:r w:rsidR="00235A83">
        <w:rPr>
          <w:rFonts w:ascii="Times New Roman" w:hAnsi="Times New Roman" w:cs="Times New Roman"/>
        </w:rPr>
        <w:t xml:space="preserve"> (figure 1)</w:t>
      </w:r>
      <w:r w:rsidR="00190F92">
        <w:rPr>
          <w:rFonts w:ascii="Times New Roman" w:hAnsi="Times New Roman" w:cs="Times New Roman"/>
        </w:rPr>
        <w:t xml:space="preserve">. There was </w:t>
      </w:r>
      <w:r w:rsidR="00235A83">
        <w:rPr>
          <w:rFonts w:ascii="Times New Roman" w:hAnsi="Times New Roman" w:cs="Times New Roman"/>
        </w:rPr>
        <w:t>no</w:t>
      </w:r>
      <w:r w:rsidR="00190F92">
        <w:rPr>
          <w:rFonts w:ascii="Times New Roman" w:hAnsi="Times New Roman" w:cs="Times New Roman"/>
        </w:rPr>
        <w:t xml:space="preserve"> significant difference between genotypes for both the </w:t>
      </w:r>
      <w:r w:rsidR="00235A83">
        <w:rPr>
          <w:rFonts w:ascii="Times New Roman" w:hAnsi="Times New Roman" w:cs="Times New Roman"/>
        </w:rPr>
        <w:t xml:space="preserve">hot and </w:t>
      </w:r>
      <w:r w:rsidR="00190F92">
        <w:rPr>
          <w:rFonts w:ascii="Times New Roman" w:hAnsi="Times New Roman" w:cs="Times New Roman"/>
        </w:rPr>
        <w:t xml:space="preserve">cold </w:t>
      </w:r>
      <w:commentRangeStart w:id="9"/>
      <w:r w:rsidR="00190F92">
        <w:rPr>
          <w:rFonts w:ascii="Times New Roman" w:hAnsi="Times New Roman" w:cs="Times New Roman"/>
        </w:rPr>
        <w:t>treatment</w:t>
      </w:r>
      <w:r w:rsidR="00235A83">
        <w:rPr>
          <w:rFonts w:ascii="Times New Roman" w:hAnsi="Times New Roman" w:cs="Times New Roman"/>
        </w:rPr>
        <w:t>s</w:t>
      </w:r>
      <w:commentRangeEnd w:id="9"/>
      <w:r w:rsidR="00350676">
        <w:rPr>
          <w:rStyle w:val="CommentReference"/>
        </w:rPr>
        <w:commentReference w:id="9"/>
      </w:r>
      <w:r w:rsidR="00190F92">
        <w:rPr>
          <w:rFonts w:ascii="Times New Roman" w:hAnsi="Times New Roman" w:cs="Times New Roman"/>
        </w:rPr>
        <w:t>.</w:t>
      </w:r>
      <w:ins w:id="10" w:author="Steven Travers" w:date="2022-05-09T13:33:00Z">
        <w:r w:rsidR="00350676">
          <w:rPr>
            <w:rFonts w:ascii="Times New Roman" w:hAnsi="Times New Roman" w:cs="Times New Roman"/>
          </w:rPr>
          <w:t xml:space="preserve"> </w:t>
        </w:r>
      </w:ins>
    </w:p>
    <w:p w14:paraId="732ECA2B" w14:textId="08AD5486" w:rsidR="00702B22" w:rsidRDefault="00702B22">
      <w:pPr>
        <w:rPr>
          <w:rFonts w:ascii="Times New Roman" w:hAnsi="Times New Roman" w:cs="Times New Roman"/>
          <w:i/>
          <w:iCs/>
        </w:rPr>
      </w:pPr>
      <w:proofErr w:type="spellStart"/>
      <w:r>
        <w:rPr>
          <w:rFonts w:ascii="Times New Roman" w:hAnsi="Times New Roman" w:cs="Times New Roman"/>
          <w:i/>
          <w:iCs/>
        </w:rPr>
        <w:lastRenderedPageBreak/>
        <w:t>Sporophytic</w:t>
      </w:r>
      <w:proofErr w:type="spellEnd"/>
      <w:r>
        <w:rPr>
          <w:rFonts w:ascii="Times New Roman" w:hAnsi="Times New Roman" w:cs="Times New Roman"/>
          <w:i/>
          <w:iCs/>
        </w:rPr>
        <w:t xml:space="preserve"> PCA</w:t>
      </w:r>
    </w:p>
    <w:p w14:paraId="7C9043E9" w14:textId="680E203A" w:rsidR="00702B22" w:rsidRPr="00313E0E" w:rsidRDefault="003B7828">
      <w:pPr>
        <w:rPr>
          <w:rFonts w:ascii="Times New Roman" w:hAnsi="Times New Roman" w:cs="Times New Roman"/>
        </w:rPr>
      </w:pPr>
      <w:r>
        <w:rPr>
          <w:rFonts w:ascii="Times New Roman" w:hAnsi="Times New Roman" w:cs="Times New Roman"/>
        </w:rPr>
        <w:t xml:space="preserve">We conducted principal component analysis to identify relationships between </w:t>
      </w:r>
      <w:r w:rsidR="00350676">
        <w:rPr>
          <w:rFonts w:ascii="Times New Roman" w:hAnsi="Times New Roman" w:cs="Times New Roman"/>
        </w:rPr>
        <w:t xml:space="preserve">all of </w:t>
      </w:r>
      <w:r>
        <w:rPr>
          <w:rFonts w:ascii="Times New Roman" w:hAnsi="Times New Roman" w:cs="Times New Roman"/>
        </w:rPr>
        <w:t xml:space="preserve">the </w:t>
      </w:r>
      <w:proofErr w:type="spellStart"/>
      <w:r>
        <w:rPr>
          <w:rFonts w:ascii="Times New Roman" w:hAnsi="Times New Roman" w:cs="Times New Roman"/>
        </w:rPr>
        <w:t>sporophytic</w:t>
      </w:r>
      <w:proofErr w:type="spellEnd"/>
      <w:r>
        <w:rPr>
          <w:rFonts w:ascii="Times New Roman" w:hAnsi="Times New Roman" w:cs="Times New Roman"/>
        </w:rPr>
        <w:t xml:space="preserve"> variables</w:t>
      </w:r>
      <w:r w:rsidR="00350676">
        <w:rPr>
          <w:rFonts w:ascii="Times New Roman" w:hAnsi="Times New Roman" w:cs="Times New Roman"/>
        </w:rPr>
        <w:t xml:space="preserve"> simultaneously</w:t>
      </w:r>
      <w:r>
        <w:rPr>
          <w:rFonts w:ascii="Times New Roman" w:hAnsi="Times New Roman" w:cs="Times New Roman"/>
        </w:rPr>
        <w:t>.</w:t>
      </w:r>
      <w:r w:rsidR="00FA38E1">
        <w:rPr>
          <w:rFonts w:ascii="Times New Roman" w:hAnsi="Times New Roman" w:cs="Times New Roman"/>
        </w:rPr>
        <w:t xml:space="preserve"> The first three principal components explained 60% of the variation. HCMS (hot cell membrane stability) and HPS (hot net photosynthe</w:t>
      </w:r>
      <w:r w:rsidR="0025334C">
        <w:rPr>
          <w:rFonts w:ascii="Times New Roman" w:hAnsi="Times New Roman" w:cs="Times New Roman"/>
        </w:rPr>
        <w:t>tic rate</w:t>
      </w:r>
      <w:r w:rsidR="00FA38E1">
        <w:rPr>
          <w:rFonts w:ascii="Times New Roman" w:hAnsi="Times New Roman" w:cs="Times New Roman"/>
        </w:rPr>
        <w:t xml:space="preserve">) primarily loaded on PC1. PC2 was mostly influenced by CCHPL (cold chlorophyll fluorescence) and PC3 by HCHPL (hot chlorophyll fluorescence). </w:t>
      </w:r>
      <w:r w:rsidR="00F17F2C">
        <w:rPr>
          <w:rFonts w:ascii="Times New Roman" w:hAnsi="Times New Roman" w:cs="Times New Roman"/>
        </w:rPr>
        <w:t xml:space="preserve">CCMS </w:t>
      </w:r>
      <w:r w:rsidR="0025334C">
        <w:rPr>
          <w:rFonts w:ascii="Times New Roman" w:hAnsi="Times New Roman" w:cs="Times New Roman"/>
        </w:rPr>
        <w:t xml:space="preserve">(cold cell membrane stability) </w:t>
      </w:r>
      <w:r w:rsidR="00F17F2C">
        <w:rPr>
          <w:rFonts w:ascii="Times New Roman" w:hAnsi="Times New Roman" w:cs="Times New Roman"/>
        </w:rPr>
        <w:t>and CPS</w:t>
      </w:r>
      <w:r w:rsidR="0025334C">
        <w:rPr>
          <w:rFonts w:ascii="Times New Roman" w:hAnsi="Times New Roman" w:cs="Times New Roman"/>
        </w:rPr>
        <w:t xml:space="preserve"> (cold net photosynthetic rate)</w:t>
      </w:r>
      <w:r w:rsidR="00F17F2C">
        <w:rPr>
          <w:rFonts w:ascii="Times New Roman" w:hAnsi="Times New Roman" w:cs="Times New Roman"/>
        </w:rPr>
        <w:t xml:space="preserve"> loaded evenly on two or more of the three axes. </w:t>
      </w:r>
      <w:commentRangeStart w:id="11"/>
      <w:r w:rsidR="003E45E0">
        <w:rPr>
          <w:rFonts w:ascii="Times New Roman" w:hAnsi="Times New Roman" w:cs="Times New Roman"/>
        </w:rPr>
        <w:t>There was little divergence between the north and south</w:t>
      </w:r>
      <w:commentRangeEnd w:id="11"/>
      <w:r w:rsidR="00350676">
        <w:rPr>
          <w:rStyle w:val="CommentReference"/>
        </w:rPr>
        <w:commentReference w:id="11"/>
      </w:r>
      <w:r w:rsidR="003E45E0">
        <w:rPr>
          <w:rFonts w:ascii="Times New Roman" w:hAnsi="Times New Roman" w:cs="Times New Roman"/>
        </w:rPr>
        <w:t>. PC2 does show</w:t>
      </w:r>
      <w:r w:rsidR="00FE0D2F">
        <w:rPr>
          <w:rFonts w:ascii="Times New Roman" w:hAnsi="Times New Roman" w:cs="Times New Roman"/>
        </w:rPr>
        <w:t xml:space="preserve"> some division between the two regions through</w:t>
      </w:r>
      <w:r w:rsidR="003E45E0">
        <w:rPr>
          <w:rFonts w:ascii="Times New Roman" w:hAnsi="Times New Roman" w:cs="Times New Roman"/>
        </w:rPr>
        <w:t xml:space="preserve"> the opposite results we observed for CCMS and both chlorophyll fluorescence treatments. </w:t>
      </w:r>
      <w:r w:rsidR="00FE0D2F">
        <w:rPr>
          <w:rFonts w:ascii="Times New Roman" w:hAnsi="Times New Roman" w:cs="Times New Roman"/>
        </w:rPr>
        <w:t>Northern plants have a higher chlorophyll fluorescence ratio</w:t>
      </w:r>
      <w:r w:rsidR="0025334C">
        <w:rPr>
          <w:rFonts w:ascii="Times New Roman" w:hAnsi="Times New Roman" w:cs="Times New Roman"/>
        </w:rPr>
        <w:t xml:space="preserve"> for both treatments</w:t>
      </w:r>
      <w:r w:rsidR="00FE0D2F">
        <w:rPr>
          <w:rFonts w:ascii="Times New Roman" w:hAnsi="Times New Roman" w:cs="Times New Roman"/>
        </w:rPr>
        <w:t xml:space="preserve">, while southern plants had less cell membrane damage in the cold treatment. </w:t>
      </w:r>
      <w:r w:rsidR="00F17F2C">
        <w:rPr>
          <w:rFonts w:ascii="Times New Roman" w:hAnsi="Times New Roman" w:cs="Times New Roman"/>
        </w:rPr>
        <w:t xml:space="preserve">PC1 did divide HCMS and CCMS, suggesting an antagonistic relationship between the two variables. Hot and cold treatment variables were also divided on PC3. HPS and HCHPL were opposite in direction to CPS and CCHPL. </w:t>
      </w:r>
      <w:r w:rsidR="000206E2">
        <w:rPr>
          <w:rFonts w:ascii="Times New Roman" w:hAnsi="Times New Roman" w:cs="Times New Roman"/>
        </w:rPr>
        <w:t>We extracted eigenvalues for each of the principal components to compare the regions. There was a significant difference between northern and southern plants for PC2 (F</w:t>
      </w:r>
      <w:r w:rsidR="00313E0E">
        <w:rPr>
          <w:rFonts w:ascii="Times New Roman" w:hAnsi="Times New Roman" w:cs="Times New Roman"/>
          <w:vertAlign w:val="subscript"/>
        </w:rPr>
        <w:t>1,101</w:t>
      </w:r>
      <w:r w:rsidR="00313E0E">
        <w:rPr>
          <w:rFonts w:ascii="Times New Roman" w:hAnsi="Times New Roman" w:cs="Times New Roman"/>
        </w:rPr>
        <w:t xml:space="preserve"> = 27.93, p = 7.27e-07) and PC3 (F</w:t>
      </w:r>
      <w:r w:rsidR="00313E0E">
        <w:rPr>
          <w:rFonts w:ascii="Times New Roman" w:hAnsi="Times New Roman" w:cs="Times New Roman"/>
          <w:vertAlign w:val="subscript"/>
        </w:rPr>
        <w:t>1,101</w:t>
      </w:r>
      <w:r w:rsidR="00313E0E">
        <w:rPr>
          <w:rFonts w:ascii="Times New Roman" w:hAnsi="Times New Roman" w:cs="Times New Roman"/>
        </w:rPr>
        <w:t xml:space="preserve"> = 5.258, p = 0.024).</w:t>
      </w:r>
    </w:p>
    <w:p w14:paraId="44504A5E" w14:textId="5741D582" w:rsidR="00A10211" w:rsidRDefault="00A10211" w:rsidP="00E8043E">
      <w:pPr>
        <w:rPr>
          <w:rFonts w:ascii="Times New Roman" w:hAnsi="Times New Roman" w:cs="Times New Roman"/>
        </w:rPr>
      </w:pPr>
    </w:p>
    <w:p w14:paraId="13A8C282" w14:textId="010DB713" w:rsidR="00A10211" w:rsidRPr="00C66FF1" w:rsidRDefault="00A10211" w:rsidP="00E8043E">
      <w:pPr>
        <w:rPr>
          <w:rFonts w:ascii="Times New Roman" w:hAnsi="Times New Roman" w:cs="Times New Roman"/>
        </w:rPr>
      </w:pPr>
      <w:r>
        <w:rPr>
          <w:rFonts w:ascii="Times New Roman" w:hAnsi="Times New Roman" w:cs="Times New Roman"/>
          <w:noProof/>
        </w:rPr>
        <w:drawing>
          <wp:inline distT="0" distB="0" distL="0" distR="0" wp14:anchorId="06351398" wp14:editId="1D12BDF9">
            <wp:extent cx="5943600" cy="25472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47257"/>
                    </a:xfrm>
                    <a:prstGeom prst="rect">
                      <a:avLst/>
                    </a:prstGeom>
                  </pic:spPr>
                </pic:pic>
              </a:graphicData>
            </a:graphic>
          </wp:inline>
        </w:drawing>
      </w:r>
    </w:p>
    <w:p w14:paraId="7387EB14" w14:textId="1959AB29" w:rsidR="00E8043E" w:rsidRDefault="004E58D7">
      <w:pPr>
        <w:rPr>
          <w:rFonts w:ascii="Times New Roman" w:hAnsi="Times New Roman" w:cs="Times New Roman"/>
        </w:rPr>
      </w:pPr>
      <w:r w:rsidRPr="004E58D7">
        <w:rPr>
          <w:rFonts w:ascii="Times New Roman" w:hAnsi="Times New Roman" w:cs="Times New Roman"/>
        </w:rPr>
        <w:t>Figure</w:t>
      </w:r>
      <w:r w:rsidR="00F61E2F">
        <w:rPr>
          <w:rFonts w:ascii="Times New Roman" w:hAnsi="Times New Roman" w:cs="Times New Roman"/>
        </w:rPr>
        <w:t xml:space="preserve"> 4</w:t>
      </w:r>
      <w:r w:rsidR="0058234E">
        <w:rPr>
          <w:rFonts w:ascii="Times New Roman" w:hAnsi="Times New Roman" w:cs="Times New Roman"/>
        </w:rPr>
        <w:t>.</w:t>
      </w:r>
      <w:r w:rsidRPr="004E58D7">
        <w:rPr>
          <w:rFonts w:ascii="Times New Roman" w:hAnsi="Times New Roman" w:cs="Times New Roman"/>
        </w:rPr>
        <w:t xml:space="preserve"> Percent germination </w:t>
      </w:r>
      <w:r w:rsidR="00A10211">
        <w:rPr>
          <w:rFonts w:ascii="Times New Roman" w:hAnsi="Times New Roman" w:cs="Times New Roman"/>
        </w:rPr>
        <w:t xml:space="preserve">and mean pollen tube growth rate (PTGR) </w:t>
      </w:r>
      <w:r w:rsidRPr="004E58D7">
        <w:rPr>
          <w:rFonts w:ascii="Times New Roman" w:hAnsi="Times New Roman" w:cs="Times New Roman"/>
        </w:rPr>
        <w:t xml:space="preserve">for </w:t>
      </w:r>
      <w:r w:rsidRPr="004E58D7">
        <w:rPr>
          <w:rFonts w:ascii="Times New Roman" w:hAnsi="Times New Roman" w:cs="Times New Roman"/>
          <w:i/>
          <w:iCs/>
        </w:rPr>
        <w:t xml:space="preserve">Solanum </w:t>
      </w:r>
      <w:proofErr w:type="spellStart"/>
      <w:r w:rsidRPr="004E58D7">
        <w:rPr>
          <w:rFonts w:ascii="Times New Roman" w:hAnsi="Times New Roman" w:cs="Times New Roman"/>
          <w:i/>
          <w:iCs/>
        </w:rPr>
        <w:t>carolinense</w:t>
      </w:r>
      <w:proofErr w:type="spellEnd"/>
      <w:r w:rsidRPr="004E58D7">
        <w:rPr>
          <w:rFonts w:ascii="Times New Roman" w:hAnsi="Times New Roman" w:cs="Times New Roman"/>
          <w:i/>
          <w:iCs/>
        </w:rPr>
        <w:t xml:space="preserve"> </w:t>
      </w:r>
      <w:r w:rsidRPr="004E58D7">
        <w:rPr>
          <w:rFonts w:ascii="Times New Roman" w:hAnsi="Times New Roman" w:cs="Times New Roman"/>
        </w:rPr>
        <w:t>pollen grains from the north (blue) and south (red) across a temperature gradient</w:t>
      </w:r>
      <w:r w:rsidR="006E260B">
        <w:rPr>
          <w:rFonts w:ascii="Times New Roman" w:hAnsi="Times New Roman" w:cs="Times New Roman"/>
        </w:rPr>
        <w:t xml:space="preserve"> (10°C, 20°C, 25°C, 30°C, 40°C)</w:t>
      </w:r>
      <w:r w:rsidRPr="004E58D7">
        <w:rPr>
          <w:rFonts w:ascii="Times New Roman" w:hAnsi="Times New Roman" w:cs="Times New Roman"/>
        </w:rPr>
        <w:t xml:space="preserve">. </w:t>
      </w:r>
      <w:r w:rsidR="006E260B">
        <w:rPr>
          <w:rFonts w:ascii="Times New Roman" w:hAnsi="Times New Roman" w:cs="Times New Roman"/>
        </w:rPr>
        <w:t xml:space="preserve">Thin lines and points represent each individual plant that flowered. </w:t>
      </w:r>
      <w:r w:rsidRPr="004E58D7">
        <w:rPr>
          <w:rFonts w:ascii="Times New Roman" w:hAnsi="Times New Roman" w:cs="Times New Roman"/>
        </w:rPr>
        <w:t xml:space="preserve">Thick lines indicate the mean value for the region at each temperature. </w:t>
      </w:r>
    </w:p>
    <w:p w14:paraId="3F1D866B" w14:textId="37FA0BA4" w:rsidR="00F32BA8" w:rsidRDefault="0009685D">
      <w:pPr>
        <w:rPr>
          <w:rFonts w:ascii="Times New Roman" w:hAnsi="Times New Roman" w:cs="Times New Roman"/>
        </w:rPr>
      </w:pPr>
      <w:r>
        <w:rPr>
          <w:rFonts w:ascii="Times New Roman" w:hAnsi="Times New Roman" w:cs="Times New Roman"/>
          <w:noProof/>
        </w:rPr>
        <w:lastRenderedPageBreak/>
        <w:drawing>
          <wp:inline distT="0" distB="0" distL="0" distR="0" wp14:anchorId="0E9D6321" wp14:editId="70B44A7C">
            <wp:extent cx="3657607" cy="457200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7" cy="4572009"/>
                    </a:xfrm>
                    <a:prstGeom prst="rect">
                      <a:avLst/>
                    </a:prstGeom>
                  </pic:spPr>
                </pic:pic>
              </a:graphicData>
            </a:graphic>
          </wp:inline>
        </w:drawing>
      </w:r>
    </w:p>
    <w:p w14:paraId="127C65B9" w14:textId="7E939419" w:rsidR="00F32BA8" w:rsidRDefault="00F32BA8">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5</w:t>
      </w:r>
      <w:r>
        <w:rPr>
          <w:rFonts w:ascii="Times New Roman" w:hAnsi="Times New Roman" w:cs="Times New Roman"/>
        </w:rPr>
        <w:t xml:space="preserve">. </w:t>
      </w:r>
      <w:r w:rsidR="00C264EB">
        <w:rPr>
          <w:rFonts w:ascii="Times New Roman" w:hAnsi="Times New Roman" w:cs="Times New Roman"/>
        </w:rPr>
        <w:t>Examples of q</w:t>
      </w:r>
      <w:r>
        <w:rPr>
          <w:rFonts w:ascii="Times New Roman" w:hAnsi="Times New Roman" w:cs="Times New Roman"/>
        </w:rPr>
        <w:t xml:space="preserve">uadratic fit curve for </w:t>
      </w:r>
      <w:r w:rsidR="006E260B">
        <w:rPr>
          <w:rFonts w:ascii="Times New Roman" w:hAnsi="Times New Roman" w:cs="Times New Roman"/>
        </w:rPr>
        <w:t xml:space="preserve">pollen germination of </w:t>
      </w:r>
      <w:r>
        <w:rPr>
          <w:rFonts w:ascii="Times New Roman" w:hAnsi="Times New Roman" w:cs="Times New Roman"/>
        </w:rPr>
        <w:t>one genet from the southern region</w:t>
      </w:r>
      <w:r w:rsidR="0009685D">
        <w:rPr>
          <w:rFonts w:ascii="Times New Roman" w:hAnsi="Times New Roman" w:cs="Times New Roman"/>
        </w:rPr>
        <w:t xml:space="preserve"> (OP1 A, red) and one genet from the northern region (PI1 A, blue).</w:t>
      </w:r>
    </w:p>
    <w:p w14:paraId="56D56E78" w14:textId="77777777" w:rsidR="00F32BA8" w:rsidRDefault="00F32BA8">
      <w:pPr>
        <w:rPr>
          <w:rFonts w:ascii="Times New Roman" w:hAnsi="Times New Roman" w:cs="Times New Roman"/>
        </w:rPr>
      </w:pPr>
    </w:p>
    <w:p w14:paraId="3F9155E1" w14:textId="6AB49B10" w:rsidR="002268D1" w:rsidRDefault="00DC6429">
      <w:pPr>
        <w:rPr>
          <w:rFonts w:ascii="Times New Roman" w:hAnsi="Times New Roman" w:cs="Times New Roman"/>
        </w:rPr>
      </w:pPr>
      <w:r>
        <w:rPr>
          <w:rFonts w:ascii="Times New Roman"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7FEB45A2" wp14:editId="2F7D6B9F">
                <wp:simplePos x="0" y="0"/>
                <wp:positionH relativeFrom="margin">
                  <wp:align>left</wp:align>
                </wp:positionH>
                <wp:positionV relativeFrom="paragraph">
                  <wp:posOffset>370205</wp:posOffset>
                </wp:positionV>
                <wp:extent cx="6400800" cy="457200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4572000"/>
                          <a:chOff x="1072161" y="1081386"/>
                          <a:chExt cx="64008" cy="45720"/>
                        </a:xfrm>
                      </wpg:grpSpPr>
                      <pic:pic xmlns:pic="http://schemas.openxmlformats.org/drawingml/2006/picture">
                        <pic:nvPicPr>
                          <pic:cNvPr id="67" name="Picture 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072161" y="1081386"/>
                            <a:ext cx="64008" cy="4572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68" name="Text Box 53"/>
                        <wps:cNvSpPr txBox="1">
                          <a:spLocks noChangeArrowheads="1"/>
                        </wps:cNvSpPr>
                        <wps:spPr bwMode="auto">
                          <a:xfrm>
                            <a:off x="1091929" y="1086357"/>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FDB5162"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69" name="Text Box 54"/>
                        <wps:cNvSpPr txBox="1">
                          <a:spLocks noChangeArrowheads="1"/>
                        </wps:cNvSpPr>
                        <wps:spPr bwMode="auto">
                          <a:xfrm>
                            <a:off x="1111114" y="1088169"/>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BCE0E6C" w14:textId="77777777" w:rsidR="00DC6429" w:rsidRDefault="00DC6429" w:rsidP="00DC6429">
                              <w:pPr>
                                <w:widowControl w:val="0"/>
                                <w:rPr>
                                  <w:rFonts w:ascii="Arial" w:hAnsi="Arial" w:cs="Arial"/>
                                  <w:sz w:val="24"/>
                                  <w:szCs w:val="24"/>
                                </w:rPr>
                              </w:pPr>
                              <w:r>
                                <w:rPr>
                                  <w:rFonts w:ascii="Arial" w:hAnsi="Arial" w:cs="Arial"/>
                                  <w:sz w:val="24"/>
                                  <w:szCs w:val="24"/>
                                </w:rPr>
                                <w:t>B</w:t>
                              </w:r>
                            </w:p>
                          </w:txbxContent>
                        </wps:txbx>
                        <wps:bodyPr rot="0" vert="horz" wrap="square" lIns="36576" tIns="36576" rIns="36576" bIns="36576" anchor="t" anchorCtr="0" upright="1">
                          <a:noAutofit/>
                        </wps:bodyPr>
                      </wps:wsp>
                      <wps:wsp>
                        <wps:cNvPr id="70" name="Text Box 55"/>
                        <wps:cNvSpPr txBox="1">
                          <a:spLocks noChangeArrowheads="1"/>
                        </wps:cNvSpPr>
                        <wps:spPr bwMode="auto">
                          <a:xfrm>
                            <a:off x="1120292" y="1083343"/>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B0BF56A" w14:textId="77777777" w:rsidR="00DC6429" w:rsidRDefault="00DC6429" w:rsidP="00DC6429">
                              <w:pPr>
                                <w:widowControl w:val="0"/>
                                <w:rPr>
                                  <w:rFonts w:ascii="Arial" w:hAnsi="Arial" w:cs="Arial"/>
                                  <w:sz w:val="44"/>
                                  <w:szCs w:val="44"/>
                                </w:rPr>
                              </w:pPr>
                              <w:r>
                                <w:rPr>
                                  <w:rFonts w:ascii="Arial" w:hAnsi="Arial" w:cs="Arial"/>
                                  <w:sz w:val="44"/>
                                  <w:szCs w:val="44"/>
                                </w:rPr>
                                <w:t>*</w:t>
                              </w:r>
                            </w:p>
                          </w:txbxContent>
                        </wps:txbx>
                        <wps:bodyPr rot="0" vert="horz" wrap="square" lIns="36576" tIns="36576" rIns="36576" bIns="36576" anchor="t" anchorCtr="0" upright="1">
                          <a:noAutofit/>
                        </wps:bodyPr>
                      </wps:wsp>
                      <wps:wsp>
                        <wps:cNvPr id="71" name="Text Box 56"/>
                        <wps:cNvSpPr txBox="1">
                          <a:spLocks noChangeArrowheads="1"/>
                        </wps:cNvSpPr>
                        <wps:spPr bwMode="auto">
                          <a:xfrm>
                            <a:off x="1091929" y="1099210"/>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4D2B57B"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72" name="Text Box 57"/>
                        <wps:cNvSpPr txBox="1">
                          <a:spLocks noChangeArrowheads="1"/>
                        </wps:cNvSpPr>
                        <wps:spPr bwMode="auto">
                          <a:xfrm>
                            <a:off x="1111114" y="1101022"/>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288FE95" w14:textId="77777777" w:rsidR="00DC6429" w:rsidRDefault="00DC6429" w:rsidP="00DC6429">
                              <w:pPr>
                                <w:widowControl w:val="0"/>
                                <w:rPr>
                                  <w:rFonts w:ascii="Arial" w:hAnsi="Arial" w:cs="Arial"/>
                                  <w:sz w:val="24"/>
                                  <w:szCs w:val="24"/>
                                </w:rPr>
                              </w:pPr>
                              <w:r>
                                <w:rPr>
                                  <w:rFonts w:ascii="Arial" w:hAnsi="Arial" w:cs="Arial"/>
                                  <w:sz w:val="24"/>
                                  <w:szCs w:val="24"/>
                                </w:rPr>
                                <w:t>B</w:t>
                              </w:r>
                            </w:p>
                          </w:txbxContent>
                        </wps:txbx>
                        <wps:bodyPr rot="0" vert="horz" wrap="square" lIns="36576" tIns="36576" rIns="36576" bIns="36576" anchor="t" anchorCtr="0" upright="1">
                          <a:noAutofit/>
                        </wps:bodyPr>
                      </wps:wsp>
                      <wps:wsp>
                        <wps:cNvPr id="73" name="Text Box 58"/>
                        <wps:cNvSpPr txBox="1">
                          <a:spLocks noChangeArrowheads="1"/>
                        </wps:cNvSpPr>
                        <wps:spPr bwMode="auto">
                          <a:xfrm>
                            <a:off x="1120292" y="1096196"/>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C9B7E3C" w14:textId="77777777" w:rsidR="00DC6429" w:rsidRDefault="00DC6429" w:rsidP="00DC6429">
                              <w:pPr>
                                <w:widowControl w:val="0"/>
                                <w:rPr>
                                  <w:rFonts w:ascii="Arial" w:hAnsi="Arial" w:cs="Arial"/>
                                  <w:sz w:val="44"/>
                                  <w:szCs w:val="44"/>
                                </w:rPr>
                              </w:pPr>
                              <w:r>
                                <w:rPr>
                                  <w:rFonts w:ascii="Arial" w:hAnsi="Arial" w:cs="Arial"/>
                                  <w:sz w:val="44"/>
                                  <w:szCs w:val="44"/>
                                </w:rPr>
                                <w:t>*</w:t>
                              </w:r>
                            </w:p>
                          </w:txbxContent>
                        </wps:txbx>
                        <wps:bodyPr rot="0" vert="horz" wrap="square" lIns="36576" tIns="36576" rIns="36576" bIns="36576" anchor="t" anchorCtr="0" upright="1">
                          <a:noAutofit/>
                        </wps:bodyPr>
                      </wps:wsp>
                      <wps:wsp>
                        <wps:cNvPr id="74" name="Text Box 59"/>
                        <wps:cNvSpPr txBox="1">
                          <a:spLocks noChangeArrowheads="1"/>
                        </wps:cNvSpPr>
                        <wps:spPr bwMode="auto">
                          <a:xfrm>
                            <a:off x="1091929" y="1112088"/>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446910D"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75" name="Text Box 60"/>
                        <wps:cNvSpPr txBox="1">
                          <a:spLocks noChangeArrowheads="1"/>
                        </wps:cNvSpPr>
                        <wps:spPr bwMode="auto">
                          <a:xfrm>
                            <a:off x="1111554" y="1112088"/>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2375D9C"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EB45A2" id="Group 66" o:spid="_x0000_s1026" style="position:absolute;margin-left:0;margin-top:29.15pt;width:7in;height:5in;z-index:251659264;mso-position-horizontal:left;mso-position-horizontal-relative:margin" coordorigin="10721,10813" coordsize="640,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7" type="#_x0000_t75" style="position:absolute;left:10721;top:10813;width:640;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" fillcolor="#5b9bd5" strokecolor="black [0]" strokeweight="2pt">
                  <v:imagedata r:id="rId18" o:title=""/>
                  <v:shadow color="black [0]"/>
                </v:shape>
                <v:shapetype id="_x0000_t202" coordsize="21600,21600" o:spt="202" path="m,l,21600r21600,l21600,xe">
                  <v:stroke joinstyle="miter"/>
                  <v:path gradientshapeok="t" o:connecttype="rect"/>
                </v:shapetype>
                <v:shape id="Text Box 53" o:spid="_x0000_s1028" type="#_x0000_t202" style="position:absolute;left:10919;top:10863;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" filled="f" fillcolor="#5b9bd5" stroked="f" strokecolor="black [0]" strokeweight="2pt">
                  <v:textbox inset="2.88pt,2.88pt,2.88pt,2.88pt">
                    <w:txbxContent>
                      <w:p w14:paraId="7FDB5162"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54" o:spid="_x0000_s1029" type="#_x0000_t202" style="position:absolute;left:11111;top:10881;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" filled="f" fillcolor="#5b9bd5" stroked="f" strokecolor="black [0]" strokeweight="2pt">
                  <v:textbox inset="2.88pt,2.88pt,2.88pt,2.88pt">
                    <w:txbxContent>
                      <w:p w14:paraId="1BCE0E6C" w14:textId="77777777" w:rsidR="00DC6429" w:rsidRDefault="00DC6429" w:rsidP="00DC6429">
                        <w:pPr>
                          <w:widowControl w:val="0"/>
                          <w:rPr>
                            <w:rFonts w:ascii="Arial" w:hAnsi="Arial" w:cs="Arial"/>
                            <w:sz w:val="24"/>
                            <w:szCs w:val="24"/>
                          </w:rPr>
                        </w:pPr>
                        <w:r>
                          <w:rPr>
                            <w:rFonts w:ascii="Arial" w:hAnsi="Arial" w:cs="Arial"/>
                            <w:sz w:val="24"/>
                            <w:szCs w:val="24"/>
                          </w:rPr>
                          <w:t>B</w:t>
                        </w:r>
                      </w:p>
                    </w:txbxContent>
                  </v:textbox>
                </v:shape>
                <v:shape id="Text Box 55" o:spid="_x0000_s1030" type="#_x0000_t202" style="position:absolute;left:11202;top:10833;width:21;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" filled="f" fillcolor="#5b9bd5" stroked="f" strokecolor="black [0]" strokeweight="2pt">
                  <v:textbox inset="2.88pt,2.88pt,2.88pt,2.88pt">
                    <w:txbxContent>
                      <w:p w14:paraId="4B0BF56A" w14:textId="77777777" w:rsidR="00DC6429" w:rsidRDefault="00DC6429" w:rsidP="00DC6429">
                        <w:pPr>
                          <w:widowControl w:val="0"/>
                          <w:rPr>
                            <w:rFonts w:ascii="Arial" w:hAnsi="Arial" w:cs="Arial"/>
                            <w:sz w:val="44"/>
                            <w:szCs w:val="44"/>
                          </w:rPr>
                        </w:pPr>
                        <w:r>
                          <w:rPr>
                            <w:rFonts w:ascii="Arial" w:hAnsi="Arial" w:cs="Arial"/>
                            <w:sz w:val="44"/>
                            <w:szCs w:val="44"/>
                          </w:rPr>
                          <w:t>*</w:t>
                        </w:r>
                      </w:p>
                    </w:txbxContent>
                  </v:textbox>
                </v:shape>
                <v:shape id="Text Box 56" o:spid="_x0000_s1031" type="#_x0000_t202" style="position:absolute;left:10919;top:10992;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" filled="f" fillcolor="#5b9bd5" stroked="f" strokecolor="black [0]" strokeweight="2pt">
                  <v:textbox inset="2.88pt,2.88pt,2.88pt,2.88pt">
                    <w:txbxContent>
                      <w:p w14:paraId="24D2B57B"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57" o:spid="_x0000_s1032" type="#_x0000_t202" style="position:absolute;left:11111;top:1101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" filled="f" fillcolor="#5b9bd5" stroked="f" strokecolor="black [0]" strokeweight="2pt">
                  <v:textbox inset="2.88pt,2.88pt,2.88pt,2.88pt">
                    <w:txbxContent>
                      <w:p w14:paraId="4288FE95" w14:textId="77777777" w:rsidR="00DC6429" w:rsidRDefault="00DC6429" w:rsidP="00DC6429">
                        <w:pPr>
                          <w:widowControl w:val="0"/>
                          <w:rPr>
                            <w:rFonts w:ascii="Arial" w:hAnsi="Arial" w:cs="Arial"/>
                            <w:sz w:val="24"/>
                            <w:szCs w:val="24"/>
                          </w:rPr>
                        </w:pPr>
                        <w:r>
                          <w:rPr>
                            <w:rFonts w:ascii="Arial" w:hAnsi="Arial" w:cs="Arial"/>
                            <w:sz w:val="24"/>
                            <w:szCs w:val="24"/>
                          </w:rPr>
                          <w:t>B</w:t>
                        </w:r>
                      </w:p>
                    </w:txbxContent>
                  </v:textbox>
                </v:shape>
                <v:shape id="Text Box 58" o:spid="_x0000_s1033" type="#_x0000_t202" style="position:absolute;left:11202;top:10961;width:21;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" filled="f" fillcolor="#5b9bd5" stroked="f" strokecolor="black [0]" strokeweight="2pt">
                  <v:textbox inset="2.88pt,2.88pt,2.88pt,2.88pt">
                    <w:txbxContent>
                      <w:p w14:paraId="1C9B7E3C" w14:textId="77777777" w:rsidR="00DC6429" w:rsidRDefault="00DC6429" w:rsidP="00DC6429">
                        <w:pPr>
                          <w:widowControl w:val="0"/>
                          <w:rPr>
                            <w:rFonts w:ascii="Arial" w:hAnsi="Arial" w:cs="Arial"/>
                            <w:sz w:val="44"/>
                            <w:szCs w:val="44"/>
                          </w:rPr>
                        </w:pPr>
                        <w:r>
                          <w:rPr>
                            <w:rFonts w:ascii="Arial" w:hAnsi="Arial" w:cs="Arial"/>
                            <w:sz w:val="44"/>
                            <w:szCs w:val="44"/>
                          </w:rPr>
                          <w:t>*</w:t>
                        </w:r>
                      </w:p>
                    </w:txbxContent>
                  </v:textbox>
                </v:shape>
                <v:shape id="Text Box 59" o:spid="_x0000_s1034" type="#_x0000_t202" style="position:absolute;left:10919;top:1112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" filled="f" fillcolor="#5b9bd5" stroked="f" strokecolor="black [0]" strokeweight="2pt">
                  <v:textbox inset="2.88pt,2.88pt,2.88pt,2.88pt">
                    <w:txbxContent>
                      <w:p w14:paraId="1446910D"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60" o:spid="_x0000_s1035" type="#_x0000_t202" style="position:absolute;left:11115;top:1112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" filled="f" fillcolor="#5b9bd5" stroked="f" strokecolor="black [0]" strokeweight="2pt">
                  <v:textbox inset="2.88pt,2.88pt,2.88pt,2.88pt">
                    <w:txbxContent>
                      <w:p w14:paraId="72375D9C"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w10:wrap type="topAndBottom" anchorx="margin"/>
              </v:group>
            </w:pict>
          </mc:Fallback>
        </mc:AlternateContent>
      </w:r>
    </w:p>
    <w:p w14:paraId="7E1E9DC0" w14:textId="6E2AF7DA" w:rsidR="002268D1" w:rsidRDefault="002268D1">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6</w:t>
      </w:r>
      <w:r w:rsidR="0058234E">
        <w:rPr>
          <w:rFonts w:ascii="Times New Roman" w:hAnsi="Times New Roman" w:cs="Times New Roman"/>
        </w:rPr>
        <w:t>.</w:t>
      </w:r>
      <w:r>
        <w:rPr>
          <w:rFonts w:ascii="Times New Roman" w:hAnsi="Times New Roman" w:cs="Times New Roman"/>
        </w:rPr>
        <w:t xml:space="preserve"> Estimates for the maximum (</w:t>
      </w:r>
      <w:proofErr w:type="spellStart"/>
      <w:r>
        <w:rPr>
          <w:rFonts w:ascii="Times New Roman" w:hAnsi="Times New Roman" w:cs="Times New Roman"/>
        </w:rPr>
        <w:t>Tmax</w:t>
      </w:r>
      <w:proofErr w:type="spellEnd"/>
      <w:r>
        <w:rPr>
          <w:rFonts w:ascii="Times New Roman" w:hAnsi="Times New Roman" w:cs="Times New Roman"/>
        </w:rPr>
        <w:t>), optimal (</w:t>
      </w:r>
      <w:proofErr w:type="spellStart"/>
      <w:r>
        <w:rPr>
          <w:rFonts w:ascii="Times New Roman" w:hAnsi="Times New Roman" w:cs="Times New Roman"/>
        </w:rPr>
        <w:t>Topt</w:t>
      </w:r>
      <w:proofErr w:type="spellEnd"/>
      <w:r>
        <w:rPr>
          <w:rFonts w:ascii="Times New Roman" w:hAnsi="Times New Roman" w:cs="Times New Roman"/>
        </w:rPr>
        <w:t>), and minimum (</w:t>
      </w:r>
      <w:proofErr w:type="spellStart"/>
      <w:r>
        <w:rPr>
          <w:rFonts w:ascii="Times New Roman" w:hAnsi="Times New Roman" w:cs="Times New Roman"/>
        </w:rPr>
        <w:t>Tmin</w:t>
      </w:r>
      <w:proofErr w:type="spellEnd"/>
      <w:r>
        <w:rPr>
          <w:rFonts w:ascii="Times New Roman" w:hAnsi="Times New Roman" w:cs="Times New Roman"/>
        </w:rPr>
        <w:t xml:space="preserve">) germination temperature </w:t>
      </w:r>
      <w:r w:rsidR="00BD7E31">
        <w:rPr>
          <w:rFonts w:ascii="Times New Roman" w:hAnsi="Times New Roman" w:cs="Times New Roman"/>
        </w:rPr>
        <w:t>extracted from</w:t>
      </w:r>
      <w:r>
        <w:rPr>
          <w:rFonts w:ascii="Times New Roman" w:hAnsi="Times New Roman" w:cs="Times New Roman"/>
        </w:rPr>
        <w:t xml:space="preserve"> </w:t>
      </w:r>
      <w:r w:rsidR="006E260B">
        <w:rPr>
          <w:rFonts w:ascii="Times New Roman" w:hAnsi="Times New Roman" w:cs="Times New Roman"/>
        </w:rPr>
        <w:t>quadratic</w:t>
      </w:r>
      <w:r>
        <w:rPr>
          <w:rFonts w:ascii="Times New Roman" w:hAnsi="Times New Roman" w:cs="Times New Roman"/>
        </w:rPr>
        <w:t xml:space="preserve"> fits of the germination data for each individual. </w:t>
      </w:r>
      <w:r w:rsidR="00023A18">
        <w:rPr>
          <w:rFonts w:ascii="Times New Roman" w:hAnsi="Times New Roman" w:cs="Times New Roman"/>
        </w:rPr>
        <w:t xml:space="preserve">Asterisks and different letters indicate significant differences. </w:t>
      </w:r>
      <w:r>
        <w:rPr>
          <w:rFonts w:ascii="Times New Roman" w:hAnsi="Times New Roman" w:cs="Times New Roman"/>
        </w:rPr>
        <w:t>There is a significant difference</w:t>
      </w:r>
      <w:r w:rsidR="00023A18">
        <w:rPr>
          <w:rFonts w:ascii="Times New Roman" w:hAnsi="Times New Roman" w:cs="Times New Roman"/>
        </w:rPr>
        <w:t xml:space="preserve"> </w:t>
      </w:r>
      <w:r>
        <w:rPr>
          <w:rFonts w:ascii="Times New Roman" w:hAnsi="Times New Roman" w:cs="Times New Roman"/>
        </w:rPr>
        <w:t xml:space="preserve">between </w:t>
      </w:r>
      <w:r w:rsidR="006E260B">
        <w:rPr>
          <w:rFonts w:ascii="Times New Roman" w:hAnsi="Times New Roman" w:cs="Times New Roman"/>
        </w:rPr>
        <w:t>regions</w:t>
      </w:r>
      <w:r>
        <w:rPr>
          <w:rFonts w:ascii="Times New Roman" w:hAnsi="Times New Roman" w:cs="Times New Roman"/>
        </w:rPr>
        <w:t xml:space="preserve"> for </w:t>
      </w:r>
      <w:proofErr w:type="spellStart"/>
      <w:r>
        <w:rPr>
          <w:rFonts w:ascii="Times New Roman" w:hAnsi="Times New Roman" w:cs="Times New Roman"/>
        </w:rPr>
        <w:t>Tmax</w:t>
      </w:r>
      <w:proofErr w:type="spellEnd"/>
      <w:r>
        <w:rPr>
          <w:rFonts w:ascii="Times New Roman" w:hAnsi="Times New Roman" w:cs="Times New Roman"/>
        </w:rPr>
        <w:t xml:space="preserve"> (</w:t>
      </w:r>
      <w:r w:rsidR="00D157F7">
        <w:rPr>
          <w:rFonts w:ascii="Times New Roman" w:hAnsi="Times New Roman" w:cs="Times New Roman"/>
        </w:rPr>
        <w:t>F</w:t>
      </w:r>
      <w:r w:rsidR="00023A18">
        <w:rPr>
          <w:rFonts w:ascii="Times New Roman" w:hAnsi="Times New Roman" w:cs="Times New Roman"/>
        </w:rPr>
        <w:t xml:space="preserve"> = </w:t>
      </w:r>
      <w:r w:rsidR="00D157F7">
        <w:rPr>
          <w:rFonts w:ascii="Times New Roman" w:hAnsi="Times New Roman" w:cs="Times New Roman"/>
        </w:rPr>
        <w:t>14.28</w:t>
      </w:r>
      <w:r>
        <w:rPr>
          <w:rFonts w:ascii="Times New Roman" w:hAnsi="Times New Roman" w:cs="Times New Roman"/>
        </w:rPr>
        <w:t xml:space="preserve">, p = </w:t>
      </w:r>
      <w:r w:rsidR="00D157F7">
        <w:rPr>
          <w:rFonts w:ascii="Times New Roman" w:hAnsi="Times New Roman" w:cs="Times New Roman"/>
        </w:rPr>
        <w:t>3.7E-4</w:t>
      </w:r>
      <w:r>
        <w:rPr>
          <w:rFonts w:ascii="Times New Roman" w:hAnsi="Times New Roman" w:cs="Times New Roman"/>
        </w:rPr>
        <w:t>)</w:t>
      </w:r>
      <w:r w:rsidR="006E260B">
        <w:rPr>
          <w:rFonts w:ascii="Times New Roman" w:hAnsi="Times New Roman" w:cs="Times New Roman"/>
        </w:rPr>
        <w:t xml:space="preserve"> and </w:t>
      </w:r>
      <w:proofErr w:type="spellStart"/>
      <w:r w:rsidR="006E260B">
        <w:rPr>
          <w:rFonts w:ascii="Times New Roman" w:hAnsi="Times New Roman" w:cs="Times New Roman"/>
        </w:rPr>
        <w:t>Topt</w:t>
      </w:r>
      <w:proofErr w:type="spellEnd"/>
      <w:r w:rsidR="00023A18">
        <w:rPr>
          <w:rFonts w:ascii="Times New Roman" w:hAnsi="Times New Roman" w:cs="Times New Roman"/>
        </w:rPr>
        <w:t xml:space="preserve"> (</w:t>
      </w:r>
      <w:r w:rsidR="00F95488">
        <w:rPr>
          <w:rFonts w:ascii="Times New Roman" w:hAnsi="Times New Roman" w:cs="Times New Roman"/>
        </w:rPr>
        <w:t>F</w:t>
      </w:r>
      <w:r w:rsidR="00023A18">
        <w:rPr>
          <w:rFonts w:ascii="Times New Roman" w:hAnsi="Times New Roman" w:cs="Times New Roman"/>
        </w:rPr>
        <w:t xml:space="preserve"> = </w:t>
      </w:r>
      <w:r w:rsidR="00F95488">
        <w:rPr>
          <w:rFonts w:ascii="Times New Roman" w:hAnsi="Times New Roman" w:cs="Times New Roman"/>
        </w:rPr>
        <w:t>12.85</w:t>
      </w:r>
      <w:r w:rsidR="00023A18">
        <w:rPr>
          <w:rFonts w:ascii="Times New Roman" w:hAnsi="Times New Roman" w:cs="Times New Roman"/>
        </w:rPr>
        <w:t>, p = 6.</w:t>
      </w:r>
      <w:r w:rsidR="00F95488">
        <w:rPr>
          <w:rFonts w:ascii="Times New Roman" w:hAnsi="Times New Roman" w:cs="Times New Roman"/>
        </w:rPr>
        <w:t>85</w:t>
      </w:r>
      <w:r w:rsidR="00023A18">
        <w:rPr>
          <w:rFonts w:ascii="Times New Roman" w:hAnsi="Times New Roman" w:cs="Times New Roman"/>
        </w:rPr>
        <w:t>E-4)</w:t>
      </w:r>
      <w:r>
        <w:rPr>
          <w:rFonts w:ascii="Times New Roman" w:hAnsi="Times New Roman" w:cs="Times New Roman"/>
        </w:rPr>
        <w:t>.</w:t>
      </w:r>
    </w:p>
    <w:p w14:paraId="2BF1C5FD" w14:textId="7346C870" w:rsidR="00E240D9" w:rsidRDefault="00E240D9">
      <w:pPr>
        <w:rPr>
          <w:rFonts w:ascii="Times New Roman" w:hAnsi="Times New Roman" w:cs="Times New Roman"/>
        </w:rPr>
      </w:pPr>
    </w:p>
    <w:p w14:paraId="000D78B6" w14:textId="1D51D78B" w:rsidR="00E240D9" w:rsidRDefault="00E240D9">
      <w:pPr>
        <w:rPr>
          <w:rFonts w:ascii="Times New Roman" w:hAnsi="Times New Roman" w:cs="Times New Roman"/>
        </w:rPr>
      </w:pPr>
    </w:p>
    <w:p w14:paraId="6A43577A" w14:textId="01B7F933" w:rsidR="00E240D9" w:rsidRDefault="00E240D9">
      <w:pPr>
        <w:rPr>
          <w:rFonts w:ascii="Times New Roman" w:hAnsi="Times New Roman" w:cs="Times New Roman"/>
        </w:rPr>
      </w:pPr>
    </w:p>
    <w:p w14:paraId="4455C5C5" w14:textId="755C3F01" w:rsidR="00E240D9" w:rsidRDefault="00E240D9">
      <w:pPr>
        <w:rPr>
          <w:rFonts w:ascii="Times New Roman" w:hAnsi="Times New Roman" w:cs="Times New Roman"/>
        </w:rPr>
      </w:pPr>
    </w:p>
    <w:p w14:paraId="37414484" w14:textId="12277454" w:rsidR="00E240D9" w:rsidRDefault="00E240D9">
      <w:pPr>
        <w:rPr>
          <w:rFonts w:ascii="Times New Roman" w:hAnsi="Times New Roman" w:cs="Times New Roman"/>
        </w:rPr>
      </w:pPr>
    </w:p>
    <w:p w14:paraId="1A6F8928" w14:textId="4B5D36B1" w:rsidR="00E240D9" w:rsidRDefault="007029D5">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5207F659" wp14:editId="47AE580B">
                <wp:simplePos x="0" y="0"/>
                <wp:positionH relativeFrom="column">
                  <wp:posOffset>640080</wp:posOffset>
                </wp:positionH>
                <wp:positionV relativeFrom="paragraph">
                  <wp:posOffset>3230880</wp:posOffset>
                </wp:positionV>
                <wp:extent cx="281940" cy="26670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81940" cy="266700"/>
                        </a:xfrm>
                        <a:prstGeom prst="rect">
                          <a:avLst/>
                        </a:prstGeom>
                        <a:noFill/>
                        <a:ln w="6350">
                          <a:noFill/>
                        </a:ln>
                      </wps:spPr>
                      <wps:txbx>
                        <w:txbxContent>
                          <w:p w14:paraId="7F8CBD36" w14:textId="51ED4C3F" w:rsidR="007029D5" w:rsidRPr="007029D5" w:rsidRDefault="007029D5">
                            <w:pPr>
                              <w:rPr>
                                <w:sz w:val="48"/>
                                <w:szCs w:val="48"/>
                              </w:rPr>
                            </w:pPr>
                            <w:r w:rsidRPr="007029D5">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7F659" id="Text Box 4" o:spid="_x0000_s1036" type="#_x0000_t202" style="position:absolute;margin-left:50.4pt;margin-top:254.4pt;width:22.2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" filled="f" stroked="f" strokeweight=".5pt">
                <v:textbox>
                  <w:txbxContent>
                    <w:p w14:paraId="7F8CBD36" w14:textId="51ED4C3F" w:rsidR="007029D5" w:rsidRPr="007029D5" w:rsidRDefault="007029D5">
                      <w:pPr>
                        <w:rPr>
                          <w:sz w:val="48"/>
                          <w:szCs w:val="48"/>
                        </w:rPr>
                      </w:pPr>
                      <w:r w:rsidRPr="007029D5">
                        <w:rPr>
                          <w:sz w:val="36"/>
                          <w:szCs w:val="36"/>
                        </w:rPr>
                        <w:t>*</w:t>
                      </w:r>
                    </w:p>
                  </w:txbxContent>
                </v:textbox>
              </v:shape>
            </w:pict>
          </mc:Fallback>
        </mc:AlternateContent>
      </w:r>
      <w:r w:rsidR="00B13311">
        <w:rPr>
          <w:rFonts w:ascii="Times New Roman" w:hAnsi="Times New Roman" w:cs="Times New Roman"/>
          <w:noProof/>
        </w:rPr>
        <w:drawing>
          <wp:inline distT="0" distB="0" distL="0" distR="0" wp14:anchorId="4F644D0C" wp14:editId="0BFF36E8">
            <wp:extent cx="5943598" cy="4245427"/>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598" cy="4245427"/>
                    </a:xfrm>
                    <a:prstGeom prst="rect">
                      <a:avLst/>
                    </a:prstGeom>
                  </pic:spPr>
                </pic:pic>
              </a:graphicData>
            </a:graphic>
          </wp:inline>
        </w:drawing>
      </w:r>
    </w:p>
    <w:p w14:paraId="376392ED" w14:textId="2448BD5B" w:rsidR="00BD7E31" w:rsidRPr="002733F8" w:rsidRDefault="00BD7E31" w:rsidP="00BD7E31">
      <w:pPr>
        <w:rPr>
          <w:rFonts w:ascii="Times New Roman" w:hAnsi="Times New Roman" w:cs="Times New Roman"/>
        </w:rPr>
      </w:pPr>
      <w:bookmarkStart w:id="12" w:name="_Hlk101776682"/>
      <w:r w:rsidRPr="002733F8">
        <w:rPr>
          <w:rFonts w:ascii="Times New Roman" w:hAnsi="Times New Roman" w:cs="Times New Roman"/>
        </w:rPr>
        <w:t>Figure</w:t>
      </w:r>
      <w:r w:rsidR="00F61E2F">
        <w:rPr>
          <w:rFonts w:ascii="Times New Roman" w:hAnsi="Times New Roman" w:cs="Times New Roman"/>
        </w:rPr>
        <w:t xml:space="preserve"> 7</w:t>
      </w:r>
      <w:r w:rsidR="0058234E">
        <w:rPr>
          <w:rFonts w:ascii="Times New Roman" w:hAnsi="Times New Roman" w:cs="Times New Roman"/>
        </w:rPr>
        <w:t>.</w:t>
      </w:r>
      <w:r w:rsidRPr="002733F8">
        <w:rPr>
          <w:rFonts w:ascii="Times New Roman" w:hAnsi="Times New Roman" w:cs="Times New Roman"/>
        </w:rPr>
        <w:t xml:space="preserve"> </w:t>
      </w:r>
      <w:bookmarkStart w:id="13" w:name="_Hlk103086055"/>
      <w:r w:rsidR="00350676">
        <w:rPr>
          <w:rFonts w:ascii="Times New Roman" w:hAnsi="Times New Roman" w:cs="Times New Roman"/>
        </w:rPr>
        <w:t>Boxplots</w:t>
      </w:r>
      <w:r>
        <w:rPr>
          <w:rFonts w:ascii="Times New Roman" w:hAnsi="Times New Roman" w:cs="Times New Roman"/>
        </w:rPr>
        <w:t xml:space="preserve"> </w:t>
      </w:r>
      <w:r w:rsidR="00350676">
        <w:rPr>
          <w:rFonts w:ascii="Times New Roman" w:hAnsi="Times New Roman" w:cs="Times New Roman"/>
        </w:rPr>
        <w:t>of</w:t>
      </w:r>
      <w:r>
        <w:rPr>
          <w:rFonts w:ascii="Times New Roman" w:hAnsi="Times New Roman" w:cs="Times New Roman"/>
        </w:rPr>
        <w:t xml:space="preserve"> the maximum (</w:t>
      </w:r>
      <w:proofErr w:type="spellStart"/>
      <w:r>
        <w:rPr>
          <w:rFonts w:ascii="Times New Roman" w:hAnsi="Times New Roman" w:cs="Times New Roman"/>
        </w:rPr>
        <w:t>Tmax</w:t>
      </w:r>
      <w:proofErr w:type="spellEnd"/>
      <w:r>
        <w:rPr>
          <w:rFonts w:ascii="Times New Roman" w:hAnsi="Times New Roman" w:cs="Times New Roman"/>
        </w:rPr>
        <w:t>), optimal (</w:t>
      </w:r>
      <w:proofErr w:type="spellStart"/>
      <w:r>
        <w:rPr>
          <w:rFonts w:ascii="Times New Roman" w:hAnsi="Times New Roman" w:cs="Times New Roman"/>
        </w:rPr>
        <w:t>Topt</w:t>
      </w:r>
      <w:proofErr w:type="spellEnd"/>
      <w:r>
        <w:rPr>
          <w:rFonts w:ascii="Times New Roman" w:hAnsi="Times New Roman" w:cs="Times New Roman"/>
        </w:rPr>
        <w:t>), and minimum (</w:t>
      </w:r>
      <w:proofErr w:type="spellStart"/>
      <w:r>
        <w:rPr>
          <w:rFonts w:ascii="Times New Roman" w:hAnsi="Times New Roman" w:cs="Times New Roman"/>
        </w:rPr>
        <w:t>Tmin</w:t>
      </w:r>
      <w:proofErr w:type="spellEnd"/>
      <w:r>
        <w:rPr>
          <w:rFonts w:ascii="Times New Roman" w:hAnsi="Times New Roman" w:cs="Times New Roman"/>
        </w:rPr>
        <w:t xml:space="preserve">) pollen germination temperatures </w:t>
      </w:r>
      <w:r w:rsidR="00350676">
        <w:rPr>
          <w:rFonts w:ascii="Times New Roman" w:hAnsi="Times New Roman" w:cs="Times New Roman"/>
        </w:rPr>
        <w:t>by genet</w:t>
      </w:r>
      <w:r>
        <w:rPr>
          <w:rFonts w:ascii="Times New Roman" w:hAnsi="Times New Roman" w:cs="Times New Roman"/>
        </w:rPr>
        <w:t>.</w:t>
      </w:r>
      <w:bookmarkEnd w:id="13"/>
      <w:r>
        <w:rPr>
          <w:rFonts w:ascii="Times New Roman" w:hAnsi="Times New Roman" w:cs="Times New Roman"/>
        </w:rPr>
        <w:t xml:space="preserve"> There</w:t>
      </w:r>
      <w:r w:rsidRPr="002733F8">
        <w:rPr>
          <w:rFonts w:ascii="Times New Roman" w:hAnsi="Times New Roman" w:cs="Times New Roman"/>
        </w:rPr>
        <w:t xml:space="preserve"> is a significant difference between the </w:t>
      </w:r>
      <w:r>
        <w:rPr>
          <w:rFonts w:ascii="Times New Roman" w:hAnsi="Times New Roman" w:cs="Times New Roman"/>
        </w:rPr>
        <w:t>genets</w:t>
      </w:r>
      <w:r w:rsidRPr="002733F8">
        <w:rPr>
          <w:rFonts w:ascii="Times New Roman" w:hAnsi="Times New Roman" w:cs="Times New Roman"/>
        </w:rPr>
        <w:t xml:space="preserve"> </w:t>
      </w:r>
      <w:r>
        <w:rPr>
          <w:rFonts w:ascii="Times New Roman" w:hAnsi="Times New Roman" w:cs="Times New Roman"/>
        </w:rPr>
        <w:t xml:space="preserve">for </w:t>
      </w:r>
      <w:proofErr w:type="spellStart"/>
      <w:r w:rsidR="00F95488">
        <w:rPr>
          <w:rFonts w:ascii="Times New Roman" w:hAnsi="Times New Roman" w:cs="Times New Roman"/>
        </w:rPr>
        <w:t>Tmax</w:t>
      </w:r>
      <w:proofErr w:type="spellEnd"/>
      <w:r>
        <w:rPr>
          <w:rFonts w:ascii="Times New Roman" w:hAnsi="Times New Roman" w:cs="Times New Roman"/>
        </w:rPr>
        <w:t xml:space="preserve"> </w:t>
      </w:r>
      <w:r w:rsidRPr="002733F8">
        <w:rPr>
          <w:rFonts w:ascii="Times New Roman" w:hAnsi="Times New Roman" w:cs="Times New Roman"/>
        </w:rPr>
        <w:t>(</w:t>
      </w:r>
      <w:r>
        <w:rPr>
          <w:rFonts w:ascii="Times New Roman" w:hAnsi="Times New Roman" w:cs="Times New Roman"/>
        </w:rPr>
        <w:t xml:space="preserve">F = </w:t>
      </w:r>
      <w:r w:rsidR="00F95488">
        <w:rPr>
          <w:rFonts w:ascii="Times New Roman" w:hAnsi="Times New Roman" w:cs="Times New Roman"/>
        </w:rPr>
        <w:t>2.064</w:t>
      </w:r>
      <w:r>
        <w:rPr>
          <w:rFonts w:ascii="Times New Roman" w:hAnsi="Times New Roman" w:cs="Times New Roman"/>
        </w:rPr>
        <w:t xml:space="preserve">, </w:t>
      </w:r>
      <w:r w:rsidRPr="002733F8">
        <w:rPr>
          <w:rFonts w:ascii="Times New Roman" w:hAnsi="Times New Roman" w:cs="Times New Roman"/>
        </w:rPr>
        <w:t xml:space="preserve">p = </w:t>
      </w:r>
      <w:r w:rsidR="00F95488">
        <w:rPr>
          <w:rFonts w:ascii="Times New Roman" w:hAnsi="Times New Roman" w:cs="Times New Roman"/>
        </w:rPr>
        <w:t>0.025</w:t>
      </w:r>
      <w:r w:rsidRPr="002733F8">
        <w:rPr>
          <w:rFonts w:ascii="Times New Roman" w:hAnsi="Times New Roman" w:cs="Times New Roman"/>
        </w:rPr>
        <w:t>)</w:t>
      </w:r>
      <w:r w:rsidR="00F95488">
        <w:rPr>
          <w:rFonts w:ascii="Times New Roman" w:hAnsi="Times New Roman" w:cs="Times New Roman"/>
        </w:rPr>
        <w:t xml:space="preserve">, </w:t>
      </w:r>
      <w:proofErr w:type="spellStart"/>
      <w:r w:rsidR="00F95488">
        <w:rPr>
          <w:rFonts w:ascii="Times New Roman" w:hAnsi="Times New Roman" w:cs="Times New Roman"/>
        </w:rPr>
        <w:t>Topt</w:t>
      </w:r>
      <w:proofErr w:type="spellEnd"/>
      <w:r w:rsidR="00F95488">
        <w:rPr>
          <w:rFonts w:ascii="Times New Roman" w:hAnsi="Times New Roman" w:cs="Times New Roman"/>
        </w:rPr>
        <w:t xml:space="preserve"> </w:t>
      </w:r>
      <w:r>
        <w:rPr>
          <w:rFonts w:ascii="Times New Roman" w:hAnsi="Times New Roman" w:cs="Times New Roman"/>
        </w:rPr>
        <w:t xml:space="preserve">(F = </w:t>
      </w:r>
      <w:r w:rsidR="00F95488">
        <w:rPr>
          <w:rFonts w:ascii="Times New Roman" w:hAnsi="Times New Roman" w:cs="Times New Roman"/>
        </w:rPr>
        <w:t>1.952</w:t>
      </w:r>
      <w:r>
        <w:rPr>
          <w:rFonts w:ascii="Times New Roman" w:hAnsi="Times New Roman" w:cs="Times New Roman"/>
        </w:rPr>
        <w:t xml:space="preserve">, </w:t>
      </w:r>
      <w:r w:rsidRPr="002733F8">
        <w:rPr>
          <w:rFonts w:ascii="Times New Roman" w:hAnsi="Times New Roman" w:cs="Times New Roman"/>
        </w:rPr>
        <w:t xml:space="preserve">p = </w:t>
      </w:r>
      <w:r w:rsidR="00F95488">
        <w:rPr>
          <w:rFonts w:ascii="Times New Roman" w:hAnsi="Times New Roman" w:cs="Times New Roman"/>
        </w:rPr>
        <w:t>0.035</w:t>
      </w:r>
      <w:r>
        <w:rPr>
          <w:rFonts w:ascii="Times New Roman" w:hAnsi="Times New Roman" w:cs="Times New Roman"/>
        </w:rPr>
        <w:t>)</w:t>
      </w:r>
      <w:r w:rsidR="00F95488">
        <w:rPr>
          <w:rFonts w:ascii="Times New Roman" w:hAnsi="Times New Roman" w:cs="Times New Roman"/>
        </w:rPr>
        <w:t xml:space="preserve">, and </w:t>
      </w:r>
      <w:proofErr w:type="spellStart"/>
      <w:r w:rsidR="00F95488">
        <w:rPr>
          <w:rFonts w:ascii="Times New Roman" w:hAnsi="Times New Roman" w:cs="Times New Roman"/>
        </w:rPr>
        <w:t>Tmin</w:t>
      </w:r>
      <w:proofErr w:type="spellEnd"/>
      <w:r w:rsidR="00F95488">
        <w:rPr>
          <w:rFonts w:ascii="Times New Roman" w:hAnsi="Times New Roman" w:cs="Times New Roman"/>
        </w:rPr>
        <w:t xml:space="preserve"> (F = </w:t>
      </w:r>
      <w:r w:rsidR="007029D5">
        <w:rPr>
          <w:rFonts w:ascii="Times New Roman" w:hAnsi="Times New Roman" w:cs="Times New Roman"/>
        </w:rPr>
        <w:t>2.284</w:t>
      </w:r>
      <w:r w:rsidR="00F95488">
        <w:rPr>
          <w:rFonts w:ascii="Times New Roman" w:hAnsi="Times New Roman" w:cs="Times New Roman"/>
        </w:rPr>
        <w:t xml:space="preserve">, p = </w:t>
      </w:r>
      <w:r w:rsidR="007029D5">
        <w:rPr>
          <w:rFonts w:ascii="Times New Roman" w:hAnsi="Times New Roman" w:cs="Times New Roman"/>
        </w:rPr>
        <w:t>0.0135</w:t>
      </w:r>
      <w:r w:rsidR="00F95488">
        <w:rPr>
          <w:rFonts w:ascii="Times New Roman" w:hAnsi="Times New Roman" w:cs="Times New Roman"/>
        </w:rPr>
        <w:t>)</w:t>
      </w:r>
      <w:r>
        <w:rPr>
          <w:rFonts w:ascii="Times New Roman" w:hAnsi="Times New Roman" w:cs="Times New Roman"/>
        </w:rPr>
        <w:t xml:space="preserve">. </w:t>
      </w:r>
      <w:r w:rsidR="00645C6A">
        <w:rPr>
          <w:rFonts w:ascii="Times New Roman" w:hAnsi="Times New Roman" w:cs="Times New Roman"/>
        </w:rPr>
        <w:t>Asterisk</w:t>
      </w:r>
      <w:r w:rsidR="007029D5">
        <w:rPr>
          <w:rFonts w:ascii="Times New Roman" w:hAnsi="Times New Roman" w:cs="Times New Roman"/>
        </w:rPr>
        <w:t xml:space="preserve"> indicates the outlier removed </w:t>
      </w:r>
      <w:r w:rsidR="00645C6A">
        <w:rPr>
          <w:rFonts w:ascii="Times New Roman" w:hAnsi="Times New Roman" w:cs="Times New Roman"/>
        </w:rPr>
        <w:t xml:space="preserve">for analysis. </w:t>
      </w:r>
      <w:r>
        <w:rPr>
          <w:rFonts w:ascii="Times New Roman" w:hAnsi="Times New Roman" w:cs="Times New Roman"/>
        </w:rPr>
        <w:t xml:space="preserve">Plots of genet effect for other variables in appendix. </w:t>
      </w:r>
    </w:p>
    <w:bookmarkEnd w:id="12"/>
    <w:p w14:paraId="076E7FBD" w14:textId="475B2F56" w:rsidR="00E240D9" w:rsidRDefault="00122FB2">
      <w:pPr>
        <w:rPr>
          <w:rFonts w:ascii="Times New Roman" w:hAnsi="Times New Roman" w:cs="Times New Roman"/>
        </w:rPr>
      </w:pPr>
      <w:r>
        <w:rPr>
          <w:noProof/>
        </w:rPr>
        <w:lastRenderedPageBreak/>
        <w:drawing>
          <wp:inline distT="0" distB="0" distL="0" distR="0" wp14:anchorId="11A8570F" wp14:editId="07E4C84A">
            <wp:extent cx="5943600" cy="4245610"/>
            <wp:effectExtent l="0" t="0" r="0" b="254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C24C56F" w14:textId="4CCB2FC6" w:rsidR="00122FB2" w:rsidRPr="00977FE1" w:rsidRDefault="00122FB2" w:rsidP="00122FB2">
      <w:pPr>
        <w:rPr>
          <w:rFonts w:ascii="Times New Roman" w:hAnsi="Times New Roman" w:cs="Times New Roman"/>
        </w:rPr>
      </w:pPr>
      <w:r>
        <w:rPr>
          <w:rFonts w:ascii="Times New Roman" w:hAnsi="Times New Roman" w:cs="Times New Roman"/>
        </w:rPr>
        <w:t xml:space="preserve">Figure. </w:t>
      </w:r>
      <w:r w:rsidR="00350676">
        <w:rPr>
          <w:rFonts w:ascii="Times New Roman" w:hAnsi="Times New Roman" w:cs="Times New Roman"/>
        </w:rPr>
        <w:t xml:space="preserve">Plot of the results of </w:t>
      </w:r>
      <w:r>
        <w:rPr>
          <w:rFonts w:ascii="Times New Roman" w:hAnsi="Times New Roman" w:cs="Times New Roman"/>
        </w:rPr>
        <w:t>Principal component analysis of the gametophytic variables.</w:t>
      </w:r>
    </w:p>
    <w:p w14:paraId="1033BEA0" w14:textId="77777777" w:rsidR="00122FB2" w:rsidRDefault="00122FB2">
      <w:pPr>
        <w:rPr>
          <w:rFonts w:ascii="Times New Roman" w:hAnsi="Times New Roman" w:cs="Times New Roman"/>
        </w:rPr>
      </w:pPr>
    </w:p>
    <w:p w14:paraId="5CDA93F8" w14:textId="77777777" w:rsidR="00235A83" w:rsidRDefault="00235A83" w:rsidP="00235A83">
      <w:pPr>
        <w:rPr>
          <w:rFonts w:ascii="Times New Roman" w:hAnsi="Times New Roman" w:cs="Times New Roman"/>
          <w:b/>
          <w:bCs/>
          <w:i/>
          <w:iCs/>
        </w:rPr>
      </w:pPr>
      <w:r>
        <w:rPr>
          <w:rFonts w:ascii="Times New Roman" w:hAnsi="Times New Roman" w:cs="Times New Roman"/>
          <w:b/>
          <w:bCs/>
          <w:i/>
          <w:iCs/>
        </w:rPr>
        <w:t>Gametophytic Variables</w:t>
      </w:r>
    </w:p>
    <w:p w14:paraId="486B6816" w14:textId="77777777" w:rsidR="00235A83" w:rsidRDefault="00235A83" w:rsidP="00235A83">
      <w:pPr>
        <w:rPr>
          <w:rFonts w:ascii="Times New Roman" w:hAnsi="Times New Roman" w:cs="Times New Roman"/>
          <w:i/>
          <w:iCs/>
        </w:rPr>
      </w:pPr>
      <w:r>
        <w:rPr>
          <w:rFonts w:ascii="Times New Roman" w:hAnsi="Times New Roman" w:cs="Times New Roman"/>
          <w:i/>
          <w:iCs/>
        </w:rPr>
        <w:t>Pollen Germination</w:t>
      </w:r>
    </w:p>
    <w:p w14:paraId="5B84E969" w14:textId="6590D496" w:rsidR="00235A83" w:rsidRDefault="00235A83" w:rsidP="00235A83">
      <w:pPr>
        <w:rPr>
          <w:rFonts w:ascii="Times New Roman" w:hAnsi="Times New Roman" w:cs="Times New Roman"/>
        </w:rPr>
      </w:pPr>
      <w:r>
        <w:rPr>
          <w:rFonts w:ascii="Times New Roman" w:hAnsi="Times New Roman" w:cs="Times New Roman"/>
        </w:rPr>
        <w:t xml:space="preserve">Pollen </w:t>
      </w:r>
      <w:r w:rsidR="001D4F99">
        <w:rPr>
          <w:rFonts w:ascii="Times New Roman" w:hAnsi="Times New Roman" w:cs="Times New Roman"/>
        </w:rPr>
        <w:t>germination</w:t>
      </w:r>
      <w:r>
        <w:rPr>
          <w:rFonts w:ascii="Times New Roman" w:hAnsi="Times New Roman" w:cs="Times New Roman"/>
        </w:rPr>
        <w:t xml:space="preserve"> was determined by the percentage of the number of pollen grains that produced pollen tubes or germinated out of the total number of pollen grains. </w:t>
      </w:r>
      <w:commentRangeStart w:id="14"/>
      <w:r>
        <w:rPr>
          <w:rFonts w:ascii="Times New Roman" w:hAnsi="Times New Roman" w:cs="Times New Roman"/>
        </w:rPr>
        <w:t xml:space="preserve">We measured pollen </w:t>
      </w:r>
      <w:r w:rsidR="001D4F99">
        <w:rPr>
          <w:rFonts w:ascii="Times New Roman" w:hAnsi="Times New Roman" w:cs="Times New Roman"/>
        </w:rPr>
        <w:t>germination</w:t>
      </w:r>
      <w:r>
        <w:rPr>
          <w:rFonts w:ascii="Times New Roman" w:hAnsi="Times New Roman" w:cs="Times New Roman"/>
        </w:rPr>
        <w:t xml:space="preserve"> for all individuals that flowered at five different temperatures (figure 4). We fit quadratic curves to the temperature performance profile of each genet (figure 5). From the quadratic fit, we calculated the minimum (</w:t>
      </w:r>
      <w:proofErr w:type="spellStart"/>
      <w:r>
        <w:rPr>
          <w:rFonts w:ascii="Times New Roman" w:hAnsi="Times New Roman" w:cs="Times New Roman"/>
        </w:rPr>
        <w:t>Tmin</w:t>
      </w:r>
      <w:proofErr w:type="spellEnd"/>
      <w:r>
        <w:rPr>
          <w:rFonts w:ascii="Times New Roman" w:hAnsi="Times New Roman" w:cs="Times New Roman"/>
        </w:rPr>
        <w:t>), maximum (</w:t>
      </w:r>
      <w:proofErr w:type="spellStart"/>
      <w:r>
        <w:rPr>
          <w:rFonts w:ascii="Times New Roman" w:hAnsi="Times New Roman" w:cs="Times New Roman"/>
        </w:rPr>
        <w:t>Tmax</w:t>
      </w:r>
      <w:proofErr w:type="spellEnd"/>
      <w:r>
        <w:rPr>
          <w:rFonts w:ascii="Times New Roman" w:hAnsi="Times New Roman" w:cs="Times New Roman"/>
        </w:rPr>
        <w:t>), and optimal (</w:t>
      </w:r>
      <w:proofErr w:type="spellStart"/>
      <w:r>
        <w:rPr>
          <w:rFonts w:ascii="Times New Roman" w:hAnsi="Times New Roman" w:cs="Times New Roman"/>
        </w:rPr>
        <w:t>Topt</w:t>
      </w:r>
      <w:proofErr w:type="spellEnd"/>
      <w:r>
        <w:rPr>
          <w:rFonts w:ascii="Times New Roman" w:hAnsi="Times New Roman" w:cs="Times New Roman"/>
        </w:rPr>
        <w:t>) temperature of pollen germination for each individual.</w:t>
      </w:r>
      <w:commentRangeEnd w:id="14"/>
      <w:r w:rsidR="00596423">
        <w:rPr>
          <w:rStyle w:val="CommentReference"/>
        </w:rPr>
        <w:commentReference w:id="14"/>
      </w:r>
      <w:r>
        <w:rPr>
          <w:rFonts w:ascii="Times New Roman" w:hAnsi="Times New Roman" w:cs="Times New Roman"/>
        </w:rPr>
        <w:t xml:space="preserve"> There was a significant difference between regions for </w:t>
      </w:r>
      <w:proofErr w:type="spellStart"/>
      <w:r>
        <w:rPr>
          <w:rFonts w:ascii="Times New Roman" w:hAnsi="Times New Roman" w:cs="Times New Roman"/>
        </w:rPr>
        <w:t>Tmax</w:t>
      </w:r>
      <w:proofErr w:type="spellEnd"/>
      <w:r>
        <w:rPr>
          <w:rFonts w:ascii="Times New Roman" w:hAnsi="Times New Roman" w:cs="Times New Roman"/>
        </w:rPr>
        <w:t xml:space="preserve"> and </w:t>
      </w:r>
      <w:proofErr w:type="spellStart"/>
      <w:r>
        <w:rPr>
          <w:rFonts w:ascii="Times New Roman" w:hAnsi="Times New Roman" w:cs="Times New Roman"/>
        </w:rPr>
        <w:t>Topt</w:t>
      </w:r>
      <w:proofErr w:type="spellEnd"/>
      <w:r>
        <w:rPr>
          <w:rFonts w:ascii="Times New Roman" w:hAnsi="Times New Roman" w:cs="Times New Roman"/>
        </w:rPr>
        <w:t xml:space="preserve"> (figure 6). Genets from the north germinated more readily at high temperatures than genets from the south. There was no significant difference between the two regions for </w:t>
      </w:r>
      <w:proofErr w:type="spellStart"/>
      <w:r>
        <w:rPr>
          <w:rFonts w:ascii="Times New Roman" w:hAnsi="Times New Roman" w:cs="Times New Roman"/>
        </w:rPr>
        <w:t>Tmin</w:t>
      </w:r>
      <w:proofErr w:type="spellEnd"/>
      <w:r>
        <w:rPr>
          <w:rFonts w:ascii="Times New Roman" w:hAnsi="Times New Roman" w:cs="Times New Roman"/>
        </w:rPr>
        <w:t xml:space="preserve">. The genets were significantly different from one another for </w:t>
      </w:r>
      <w:proofErr w:type="spellStart"/>
      <w:r>
        <w:rPr>
          <w:rFonts w:ascii="Times New Roman" w:hAnsi="Times New Roman" w:cs="Times New Roman"/>
        </w:rPr>
        <w:t>Tmin</w:t>
      </w:r>
      <w:proofErr w:type="spellEnd"/>
      <w:r>
        <w:rPr>
          <w:rFonts w:ascii="Times New Roman" w:hAnsi="Times New Roman" w:cs="Times New Roman"/>
        </w:rPr>
        <w:t xml:space="preserve">, </w:t>
      </w:r>
      <w:proofErr w:type="spellStart"/>
      <w:r>
        <w:rPr>
          <w:rFonts w:ascii="Times New Roman" w:hAnsi="Times New Roman" w:cs="Times New Roman"/>
        </w:rPr>
        <w:t>Tmax</w:t>
      </w:r>
      <w:proofErr w:type="spellEnd"/>
      <w:r>
        <w:rPr>
          <w:rFonts w:ascii="Times New Roman" w:hAnsi="Times New Roman" w:cs="Times New Roman"/>
        </w:rPr>
        <w:t xml:space="preserve">, and </w:t>
      </w:r>
      <w:proofErr w:type="spellStart"/>
      <w:r>
        <w:rPr>
          <w:rFonts w:ascii="Times New Roman" w:hAnsi="Times New Roman" w:cs="Times New Roman"/>
        </w:rPr>
        <w:t>Topt</w:t>
      </w:r>
      <w:proofErr w:type="spellEnd"/>
      <w:r>
        <w:rPr>
          <w:rFonts w:ascii="Times New Roman" w:hAnsi="Times New Roman" w:cs="Times New Roman"/>
        </w:rPr>
        <w:t xml:space="preserve"> (figure 7). </w:t>
      </w:r>
      <w:r w:rsidR="001D4F99">
        <w:rPr>
          <w:rFonts w:ascii="Times New Roman" w:hAnsi="Times New Roman" w:cs="Times New Roman"/>
        </w:rPr>
        <w:t xml:space="preserve">One outlier was identified using the Grubbs test for one outlier (outliers; function </w:t>
      </w:r>
      <w:proofErr w:type="spellStart"/>
      <w:r w:rsidR="001D4F99">
        <w:rPr>
          <w:rFonts w:ascii="Times New Roman" w:hAnsi="Times New Roman" w:cs="Times New Roman"/>
        </w:rPr>
        <w:t>grubbs.test</w:t>
      </w:r>
      <w:proofErr w:type="spellEnd"/>
      <w:r w:rsidR="001D4F99">
        <w:rPr>
          <w:rFonts w:ascii="Times New Roman" w:hAnsi="Times New Roman" w:cs="Times New Roman"/>
        </w:rPr>
        <w:t>) and subsequently dropped from the analysis.</w:t>
      </w:r>
    </w:p>
    <w:p w14:paraId="14FB3DAF" w14:textId="77777777" w:rsidR="00235A83" w:rsidRDefault="00235A83" w:rsidP="00235A83">
      <w:pPr>
        <w:rPr>
          <w:rFonts w:ascii="Times New Roman" w:hAnsi="Times New Roman" w:cs="Times New Roman"/>
          <w:i/>
          <w:iCs/>
        </w:rPr>
      </w:pPr>
      <w:r>
        <w:rPr>
          <w:rFonts w:ascii="Times New Roman" w:hAnsi="Times New Roman" w:cs="Times New Roman"/>
          <w:i/>
          <w:iCs/>
        </w:rPr>
        <w:t>Pollen Tube Growth Rate</w:t>
      </w:r>
    </w:p>
    <w:p w14:paraId="057A2291" w14:textId="23116DF8" w:rsidR="00235A83" w:rsidRDefault="00235A83" w:rsidP="00235A83">
      <w:pPr>
        <w:rPr>
          <w:rFonts w:ascii="Times New Roman" w:hAnsi="Times New Roman" w:cs="Times New Roman"/>
        </w:rPr>
      </w:pPr>
      <w:r>
        <w:rPr>
          <w:rFonts w:ascii="Times New Roman" w:hAnsi="Times New Roman" w:cs="Times New Roman"/>
        </w:rPr>
        <w:t xml:space="preserve">Pollen tube growth rate was calculated by dividing the average length of the longest 40 tubes on a plate by the time the plate remained in the temperature treatment (figure 4). The pollen tube growth rates for each individual were also fit with a quadratic curve to estimate the </w:t>
      </w:r>
      <w:proofErr w:type="spellStart"/>
      <w:r>
        <w:rPr>
          <w:rFonts w:ascii="Times New Roman" w:hAnsi="Times New Roman" w:cs="Times New Roman"/>
        </w:rPr>
        <w:t>Tmin</w:t>
      </w:r>
      <w:proofErr w:type="spellEnd"/>
      <w:r>
        <w:rPr>
          <w:rFonts w:ascii="Times New Roman" w:hAnsi="Times New Roman" w:cs="Times New Roman"/>
        </w:rPr>
        <w:t xml:space="preserve">, </w:t>
      </w:r>
      <w:proofErr w:type="spellStart"/>
      <w:r>
        <w:rPr>
          <w:rFonts w:ascii="Times New Roman" w:hAnsi="Times New Roman" w:cs="Times New Roman"/>
        </w:rPr>
        <w:t>Tmax</w:t>
      </w:r>
      <w:proofErr w:type="spellEnd"/>
      <w:r>
        <w:rPr>
          <w:rFonts w:ascii="Times New Roman" w:hAnsi="Times New Roman" w:cs="Times New Roman"/>
        </w:rPr>
        <w:t xml:space="preserve">, and </w:t>
      </w:r>
      <w:proofErr w:type="spellStart"/>
      <w:r>
        <w:rPr>
          <w:rFonts w:ascii="Times New Roman" w:hAnsi="Times New Roman" w:cs="Times New Roman"/>
        </w:rPr>
        <w:t>Topt</w:t>
      </w:r>
      <w:proofErr w:type="spellEnd"/>
      <w:r>
        <w:rPr>
          <w:rFonts w:ascii="Times New Roman" w:hAnsi="Times New Roman" w:cs="Times New Roman"/>
        </w:rPr>
        <w:t xml:space="preserve">. There was no </w:t>
      </w:r>
      <w:r>
        <w:rPr>
          <w:rFonts w:ascii="Times New Roman" w:hAnsi="Times New Roman" w:cs="Times New Roman"/>
        </w:rPr>
        <w:lastRenderedPageBreak/>
        <w:t>significant difference between genets from the north and south for any of the calculated variables</w:t>
      </w:r>
      <w:r w:rsidR="003C72DB">
        <w:rPr>
          <w:rFonts w:ascii="Times New Roman" w:hAnsi="Times New Roman" w:cs="Times New Roman"/>
        </w:rPr>
        <w:t xml:space="preserve"> (Appendix)</w:t>
      </w:r>
      <w:r>
        <w:rPr>
          <w:rFonts w:ascii="Times New Roman" w:hAnsi="Times New Roman" w:cs="Times New Roman"/>
        </w:rPr>
        <w:t xml:space="preserve">. There </w:t>
      </w:r>
      <w:r w:rsidR="00596423">
        <w:rPr>
          <w:rFonts w:ascii="Times New Roman" w:hAnsi="Times New Roman" w:cs="Times New Roman"/>
        </w:rPr>
        <w:t>were also</w:t>
      </w:r>
      <w:r>
        <w:rPr>
          <w:rFonts w:ascii="Times New Roman" w:hAnsi="Times New Roman" w:cs="Times New Roman"/>
        </w:rPr>
        <w:t xml:space="preserve"> no significant difference</w:t>
      </w:r>
      <w:r w:rsidR="00596423">
        <w:rPr>
          <w:rFonts w:ascii="Times New Roman" w:hAnsi="Times New Roman" w:cs="Times New Roman"/>
        </w:rPr>
        <w:t>s</w:t>
      </w:r>
      <w:r>
        <w:rPr>
          <w:rFonts w:ascii="Times New Roman" w:hAnsi="Times New Roman" w:cs="Times New Roman"/>
        </w:rPr>
        <w:t xml:space="preserve"> between genets for the calculated variables</w:t>
      </w:r>
      <w:r w:rsidR="003C72DB">
        <w:rPr>
          <w:rFonts w:ascii="Times New Roman" w:hAnsi="Times New Roman" w:cs="Times New Roman"/>
        </w:rPr>
        <w:t xml:space="preserve"> (Appendix)</w:t>
      </w:r>
      <w:r>
        <w:rPr>
          <w:rFonts w:ascii="Times New Roman" w:hAnsi="Times New Roman" w:cs="Times New Roman"/>
        </w:rPr>
        <w:t>.</w:t>
      </w:r>
    </w:p>
    <w:p w14:paraId="12FC1EAE" w14:textId="40FA68DC" w:rsidR="00585E50" w:rsidRDefault="00DA0674" w:rsidP="00235A83">
      <w:pPr>
        <w:rPr>
          <w:rFonts w:ascii="Times New Roman" w:hAnsi="Times New Roman" w:cs="Times New Roman"/>
          <w:i/>
          <w:iCs/>
        </w:rPr>
      </w:pPr>
      <w:r>
        <w:rPr>
          <w:rFonts w:ascii="Times New Roman" w:hAnsi="Times New Roman" w:cs="Times New Roman"/>
          <w:i/>
          <w:iCs/>
        </w:rPr>
        <w:t>Gametophytic PCA</w:t>
      </w:r>
    </w:p>
    <w:p w14:paraId="61958C6C" w14:textId="7F9A957B" w:rsidR="00DA0674" w:rsidRPr="00DA0674" w:rsidRDefault="00DA0674" w:rsidP="00235A83">
      <w:pPr>
        <w:rPr>
          <w:rFonts w:ascii="Times New Roman" w:hAnsi="Times New Roman" w:cs="Times New Roman"/>
        </w:rPr>
      </w:pPr>
      <w:r>
        <w:rPr>
          <w:rFonts w:ascii="Times New Roman" w:hAnsi="Times New Roman" w:cs="Times New Roman"/>
        </w:rPr>
        <w:t xml:space="preserve">We conducted principal component analysis to explore the relationships between the gametophytic variables. The first three components explained 92.5% of the variance. </w:t>
      </w:r>
      <w:ins w:id="15" w:author="Steven Travers" w:date="2022-05-09T13:42:00Z">
        <w:r w:rsidR="00596423">
          <w:rPr>
            <w:rFonts w:ascii="Times New Roman" w:hAnsi="Times New Roman" w:cs="Times New Roman"/>
          </w:rPr>
          <w:t xml:space="preserve">As </w:t>
        </w:r>
        <w:r w:rsidR="00C826D9">
          <w:rPr>
            <w:rFonts w:ascii="Times New Roman" w:hAnsi="Times New Roman" w:cs="Times New Roman"/>
          </w:rPr>
          <w:t>for</w:t>
        </w:r>
      </w:ins>
      <w:del w:id="16" w:author="Steven Travers" w:date="2022-05-09T13:42:00Z">
        <w:r w:rsidDel="00596423">
          <w:rPr>
            <w:rFonts w:ascii="Times New Roman" w:hAnsi="Times New Roman" w:cs="Times New Roman"/>
          </w:rPr>
          <w:delText>Just as is</w:delText>
        </w:r>
      </w:del>
      <w:r>
        <w:rPr>
          <w:rFonts w:ascii="Times New Roman" w:hAnsi="Times New Roman" w:cs="Times New Roman"/>
        </w:rPr>
        <w:t xml:space="preserve"> the </w:t>
      </w:r>
      <w:proofErr w:type="spellStart"/>
      <w:r>
        <w:rPr>
          <w:rFonts w:ascii="Times New Roman" w:hAnsi="Times New Roman" w:cs="Times New Roman"/>
        </w:rPr>
        <w:t>sporophytic</w:t>
      </w:r>
      <w:proofErr w:type="spellEnd"/>
      <w:r>
        <w:rPr>
          <w:rFonts w:ascii="Times New Roman" w:hAnsi="Times New Roman" w:cs="Times New Roman"/>
        </w:rPr>
        <w:t xml:space="preserve"> PCA, there was little divergence between the two regions</w:t>
      </w:r>
      <w:ins w:id="17" w:author="Steven Travers" w:date="2022-05-09T13:42:00Z">
        <w:r w:rsidR="00C826D9">
          <w:rPr>
            <w:rFonts w:ascii="Times New Roman" w:hAnsi="Times New Roman" w:cs="Times New Roman"/>
          </w:rPr>
          <w:t xml:space="preserve"> for gametophytic PCA</w:t>
        </w:r>
      </w:ins>
      <w:r>
        <w:rPr>
          <w:rFonts w:ascii="Times New Roman" w:hAnsi="Times New Roman" w:cs="Times New Roman"/>
        </w:rPr>
        <w:t xml:space="preserve">. However, </w:t>
      </w:r>
      <w:r w:rsidR="004318D3">
        <w:rPr>
          <w:rFonts w:ascii="Times New Roman" w:hAnsi="Times New Roman" w:cs="Times New Roman"/>
        </w:rPr>
        <w:t xml:space="preserve">there was division </w:t>
      </w:r>
      <w:commentRangeStart w:id="18"/>
      <w:r w:rsidR="004318D3">
        <w:rPr>
          <w:rFonts w:ascii="Times New Roman" w:hAnsi="Times New Roman" w:cs="Times New Roman"/>
        </w:rPr>
        <w:t>between northern and southern plants along PC1</w:t>
      </w:r>
      <w:commentRangeEnd w:id="18"/>
      <w:r w:rsidR="00C826D9">
        <w:rPr>
          <w:rStyle w:val="CommentReference"/>
        </w:rPr>
        <w:commentReference w:id="18"/>
      </w:r>
      <w:r w:rsidR="004318D3">
        <w:rPr>
          <w:rFonts w:ascii="Times New Roman" w:hAnsi="Times New Roman" w:cs="Times New Roman"/>
        </w:rPr>
        <w:t xml:space="preserve">. </w:t>
      </w:r>
      <w:proofErr w:type="spellStart"/>
      <w:r w:rsidR="004318D3">
        <w:rPr>
          <w:rFonts w:ascii="Times New Roman" w:hAnsi="Times New Roman" w:cs="Times New Roman"/>
        </w:rPr>
        <w:t>Tmax</w:t>
      </w:r>
      <w:proofErr w:type="spellEnd"/>
      <w:r w:rsidR="004318D3">
        <w:rPr>
          <w:rFonts w:ascii="Times New Roman" w:hAnsi="Times New Roman" w:cs="Times New Roman"/>
        </w:rPr>
        <w:t xml:space="preserve"> and </w:t>
      </w:r>
      <w:proofErr w:type="spellStart"/>
      <w:r w:rsidR="004318D3">
        <w:rPr>
          <w:rFonts w:ascii="Times New Roman" w:hAnsi="Times New Roman" w:cs="Times New Roman"/>
        </w:rPr>
        <w:t>Topt</w:t>
      </w:r>
      <w:proofErr w:type="spellEnd"/>
      <w:r w:rsidR="004318D3">
        <w:rPr>
          <w:rFonts w:ascii="Times New Roman" w:hAnsi="Times New Roman" w:cs="Times New Roman"/>
        </w:rPr>
        <w:t xml:space="preserve"> loaded in the opposite direction of </w:t>
      </w:r>
      <w:proofErr w:type="spellStart"/>
      <w:r w:rsidR="004318D3">
        <w:rPr>
          <w:rFonts w:ascii="Times New Roman" w:hAnsi="Times New Roman" w:cs="Times New Roman"/>
        </w:rPr>
        <w:t>Tmin</w:t>
      </w:r>
      <w:proofErr w:type="spellEnd"/>
      <w:r w:rsidR="004318D3">
        <w:rPr>
          <w:rFonts w:ascii="Times New Roman" w:hAnsi="Times New Roman" w:cs="Times New Roman"/>
        </w:rPr>
        <w:t>. Conversely, all PTGR variables load evenly on the first two principal components and in the same direction.</w:t>
      </w:r>
    </w:p>
    <w:p w14:paraId="4910EFA5" w14:textId="77777777" w:rsidR="00BD7E31" w:rsidRDefault="00BD7E31">
      <w:pPr>
        <w:rPr>
          <w:rFonts w:ascii="Times New Roman" w:hAnsi="Times New Roman" w:cs="Times New Roman"/>
        </w:rPr>
      </w:pPr>
    </w:p>
    <w:p w14:paraId="5378CE45" w14:textId="77777777" w:rsidR="00033DFE" w:rsidRDefault="00033DFE" w:rsidP="00033DFE">
      <w:pPr>
        <w:rPr>
          <w:rFonts w:ascii="Times New Roman" w:hAnsi="Times New Roman" w:cs="Times New Roman"/>
        </w:rPr>
      </w:pPr>
      <w:r>
        <w:rPr>
          <w:rFonts w:ascii="Times New Roman" w:hAnsi="Times New Roman" w:cs="Times New Roman"/>
          <w:noProof/>
        </w:rPr>
        <w:drawing>
          <wp:inline distT="0" distB="0" distL="0" distR="0" wp14:anchorId="526364A8" wp14:editId="09C4F363">
            <wp:extent cx="5930644" cy="36619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930644" cy="3661937"/>
                    </a:xfrm>
                    <a:prstGeom prst="rect">
                      <a:avLst/>
                    </a:prstGeom>
                  </pic:spPr>
                </pic:pic>
              </a:graphicData>
            </a:graphic>
          </wp:inline>
        </w:drawing>
      </w:r>
    </w:p>
    <w:p w14:paraId="5C8E1909" w14:textId="2F1F3F96" w:rsidR="00033DFE" w:rsidRDefault="00033DFE" w:rsidP="00033DFE">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8</w:t>
      </w:r>
      <w:r w:rsidR="0058234E">
        <w:rPr>
          <w:rFonts w:ascii="Times New Roman" w:hAnsi="Times New Roman" w:cs="Times New Roman"/>
        </w:rPr>
        <w:t>.</w:t>
      </w:r>
      <w:r>
        <w:rPr>
          <w:rFonts w:ascii="Times New Roman" w:hAnsi="Times New Roman" w:cs="Times New Roman"/>
        </w:rPr>
        <w:t xml:space="preserve"> Correlation matrix of </w:t>
      </w:r>
      <w:proofErr w:type="spellStart"/>
      <w:r>
        <w:rPr>
          <w:rFonts w:ascii="Times New Roman" w:hAnsi="Times New Roman" w:cs="Times New Roman"/>
        </w:rPr>
        <w:t>sporophytic</w:t>
      </w:r>
      <w:proofErr w:type="spellEnd"/>
      <w:r w:rsidR="00F17863">
        <w:rPr>
          <w:rFonts w:ascii="Times New Roman" w:hAnsi="Times New Roman" w:cs="Times New Roman"/>
        </w:rPr>
        <w:t xml:space="preserve"> (dark gray)</w:t>
      </w:r>
      <w:r>
        <w:rPr>
          <w:rFonts w:ascii="Times New Roman" w:hAnsi="Times New Roman" w:cs="Times New Roman"/>
        </w:rPr>
        <w:t xml:space="preserve"> </w:t>
      </w:r>
      <w:r w:rsidR="00F95488">
        <w:rPr>
          <w:rFonts w:ascii="Times New Roman" w:hAnsi="Times New Roman" w:cs="Times New Roman"/>
        </w:rPr>
        <w:t xml:space="preserve">and gametophytic </w:t>
      </w:r>
      <w:r>
        <w:rPr>
          <w:rFonts w:ascii="Times New Roman" w:hAnsi="Times New Roman" w:cs="Times New Roman"/>
        </w:rPr>
        <w:t>variables</w:t>
      </w:r>
      <w:r w:rsidR="00F17863">
        <w:rPr>
          <w:rFonts w:ascii="Times New Roman" w:hAnsi="Times New Roman" w:cs="Times New Roman"/>
        </w:rPr>
        <w:t xml:space="preserve"> (black)</w:t>
      </w:r>
      <w:r>
        <w:rPr>
          <w:rFonts w:ascii="Times New Roman" w:hAnsi="Times New Roman" w:cs="Times New Roman"/>
        </w:rPr>
        <w:t xml:space="preserve"> with significant Pearson’s correlations. </w:t>
      </w:r>
      <w:r w:rsidR="00F95488">
        <w:rPr>
          <w:rFonts w:ascii="Times New Roman" w:hAnsi="Times New Roman" w:cs="Times New Roman"/>
        </w:rPr>
        <w:t>Blue colors indicate positive correlations and red colors indicate negative correlations.</w:t>
      </w:r>
      <w:r w:rsidR="00F17863">
        <w:rPr>
          <w:rFonts w:ascii="Times New Roman" w:hAnsi="Times New Roman" w:cs="Times New Roman"/>
        </w:rPr>
        <w:t xml:space="preserve"> </w:t>
      </w:r>
    </w:p>
    <w:p w14:paraId="424923B7" w14:textId="29D23ED5" w:rsidR="00235A83" w:rsidRPr="00235A83" w:rsidRDefault="00235A83" w:rsidP="00235A83">
      <w:pPr>
        <w:rPr>
          <w:rFonts w:ascii="Times New Roman" w:hAnsi="Times New Roman" w:cs="Times New Roman"/>
          <w:b/>
          <w:bCs/>
          <w:i/>
          <w:iCs/>
        </w:rPr>
      </w:pPr>
      <w:r w:rsidRPr="00235A83">
        <w:rPr>
          <w:rFonts w:ascii="Times New Roman" w:hAnsi="Times New Roman" w:cs="Times New Roman"/>
          <w:b/>
          <w:bCs/>
          <w:i/>
          <w:iCs/>
        </w:rPr>
        <w:t>Correlations</w:t>
      </w:r>
      <w:r w:rsidR="00C303E0">
        <w:rPr>
          <w:rFonts w:ascii="Times New Roman" w:hAnsi="Times New Roman" w:cs="Times New Roman"/>
          <w:b/>
          <w:bCs/>
          <w:i/>
          <w:iCs/>
        </w:rPr>
        <w:t xml:space="preserve"> and PCA</w:t>
      </w:r>
    </w:p>
    <w:p w14:paraId="0AEC08F0" w14:textId="16AD8D23" w:rsidR="00235A83" w:rsidRDefault="00235A83" w:rsidP="00235A83">
      <w:pPr>
        <w:rPr>
          <w:rFonts w:ascii="Times New Roman" w:hAnsi="Times New Roman" w:cs="Times New Roman"/>
        </w:rPr>
      </w:pPr>
      <w:r>
        <w:rPr>
          <w:rFonts w:ascii="Times New Roman" w:hAnsi="Times New Roman" w:cs="Times New Roman"/>
        </w:rPr>
        <w:t xml:space="preserve">We used correlation analysis and principal component analysis to identify relationships between hot and cold tolerance </w:t>
      </w:r>
      <w:r w:rsidR="004318D3">
        <w:rPr>
          <w:rFonts w:ascii="Times New Roman" w:hAnsi="Times New Roman" w:cs="Times New Roman"/>
        </w:rPr>
        <w:t>for</w:t>
      </w:r>
      <w:r>
        <w:rPr>
          <w:rFonts w:ascii="Times New Roman" w:hAnsi="Times New Roman" w:cs="Times New Roman"/>
        </w:rPr>
        <w:t xml:space="preserve"> the </w:t>
      </w:r>
      <w:proofErr w:type="spellStart"/>
      <w:r>
        <w:rPr>
          <w:rFonts w:ascii="Times New Roman" w:hAnsi="Times New Roman" w:cs="Times New Roman"/>
        </w:rPr>
        <w:t>sporophytic</w:t>
      </w:r>
      <w:proofErr w:type="spellEnd"/>
      <w:r>
        <w:rPr>
          <w:rFonts w:ascii="Times New Roman" w:hAnsi="Times New Roman" w:cs="Times New Roman"/>
        </w:rPr>
        <w:t xml:space="preserve"> and gametophytic variables. Pearson’s correlations were determined for </w:t>
      </w:r>
      <w:r w:rsidR="00F66DE7">
        <w:rPr>
          <w:rFonts w:ascii="Times New Roman" w:hAnsi="Times New Roman" w:cs="Times New Roman"/>
        </w:rPr>
        <w:t xml:space="preserve">all pairings of </w:t>
      </w:r>
      <w:r>
        <w:rPr>
          <w:rFonts w:ascii="Times New Roman" w:hAnsi="Times New Roman" w:cs="Times New Roman"/>
        </w:rPr>
        <w:t xml:space="preserve">all variables. There were no significant correlations between the gametophytic and </w:t>
      </w:r>
      <w:proofErr w:type="spellStart"/>
      <w:r>
        <w:rPr>
          <w:rFonts w:ascii="Times New Roman" w:hAnsi="Times New Roman" w:cs="Times New Roman"/>
        </w:rPr>
        <w:t>sporophytic</w:t>
      </w:r>
      <w:proofErr w:type="spellEnd"/>
      <w:r>
        <w:rPr>
          <w:rFonts w:ascii="Times New Roman" w:hAnsi="Times New Roman" w:cs="Times New Roman"/>
        </w:rPr>
        <w:t xml:space="preserve"> variables</w:t>
      </w:r>
      <w:r w:rsidR="006A62AB">
        <w:rPr>
          <w:rFonts w:ascii="Times New Roman" w:hAnsi="Times New Roman" w:cs="Times New Roman"/>
        </w:rPr>
        <w:t xml:space="preserve"> (figure 8)</w:t>
      </w:r>
      <w:r>
        <w:rPr>
          <w:rFonts w:ascii="Times New Roman" w:hAnsi="Times New Roman" w:cs="Times New Roman"/>
        </w:rPr>
        <w:t xml:space="preserve">. Of the </w:t>
      </w:r>
      <w:proofErr w:type="spellStart"/>
      <w:r>
        <w:rPr>
          <w:rFonts w:ascii="Times New Roman" w:hAnsi="Times New Roman" w:cs="Times New Roman"/>
        </w:rPr>
        <w:t>sporophytic</w:t>
      </w:r>
      <w:proofErr w:type="spellEnd"/>
      <w:r>
        <w:rPr>
          <w:rFonts w:ascii="Times New Roman" w:hAnsi="Times New Roman" w:cs="Times New Roman"/>
        </w:rPr>
        <w:t xml:space="preserve"> variables, only </w:t>
      </w:r>
      <w:r w:rsidR="004318D3">
        <w:rPr>
          <w:rFonts w:ascii="Times New Roman" w:hAnsi="Times New Roman" w:cs="Times New Roman"/>
        </w:rPr>
        <w:t>three</w:t>
      </w:r>
      <w:r>
        <w:rPr>
          <w:rFonts w:ascii="Times New Roman" w:hAnsi="Times New Roman" w:cs="Times New Roman"/>
        </w:rPr>
        <w:t xml:space="preserve"> correlations were significant</w:t>
      </w:r>
      <w:r w:rsidR="00EC32F9">
        <w:rPr>
          <w:rFonts w:ascii="Times New Roman" w:hAnsi="Times New Roman" w:cs="Times New Roman"/>
        </w:rPr>
        <w:t xml:space="preserve"> (correlation plots located in appendix)</w:t>
      </w:r>
      <w:r w:rsidR="00C303E0">
        <w:rPr>
          <w:rFonts w:ascii="Times New Roman" w:hAnsi="Times New Roman" w:cs="Times New Roman"/>
        </w:rPr>
        <w:t xml:space="preserve">. </w:t>
      </w:r>
      <w:r w:rsidR="004318D3">
        <w:rPr>
          <w:rFonts w:ascii="Times New Roman" w:hAnsi="Times New Roman" w:cs="Times New Roman"/>
        </w:rPr>
        <w:t>Both hot and cold photosynthesis had a slight positive correlation with HCMS</w:t>
      </w:r>
      <w:r w:rsidR="00C303E0">
        <w:rPr>
          <w:rFonts w:ascii="Times New Roman" w:hAnsi="Times New Roman" w:cs="Times New Roman"/>
        </w:rPr>
        <w:t xml:space="preserve"> (HPS Pearson’s correlation 0.19, CPS Pearson’s correlation 0.2)</w:t>
      </w:r>
      <w:r w:rsidR="004318D3">
        <w:rPr>
          <w:rFonts w:ascii="Times New Roman" w:hAnsi="Times New Roman" w:cs="Times New Roman"/>
        </w:rPr>
        <w:t xml:space="preserve">. CCHPL was also </w:t>
      </w:r>
      <w:r w:rsidR="00F66DE7">
        <w:rPr>
          <w:rFonts w:ascii="Times New Roman" w:hAnsi="Times New Roman" w:cs="Times New Roman"/>
        </w:rPr>
        <w:t xml:space="preserve">weakly </w:t>
      </w:r>
      <w:r w:rsidR="004318D3">
        <w:rPr>
          <w:rFonts w:ascii="Times New Roman" w:hAnsi="Times New Roman" w:cs="Times New Roman"/>
        </w:rPr>
        <w:t xml:space="preserve">correlated with </w:t>
      </w:r>
      <w:r w:rsidR="00C303E0">
        <w:rPr>
          <w:rFonts w:ascii="Times New Roman" w:hAnsi="Times New Roman" w:cs="Times New Roman"/>
        </w:rPr>
        <w:t>HCMS (Pearson’s correlation 0.15)</w:t>
      </w:r>
      <w:r w:rsidR="004318D3">
        <w:rPr>
          <w:rFonts w:ascii="Times New Roman" w:hAnsi="Times New Roman" w:cs="Times New Roman"/>
        </w:rPr>
        <w:t xml:space="preserve">. </w:t>
      </w:r>
      <w:r>
        <w:rPr>
          <w:rFonts w:ascii="Times New Roman" w:hAnsi="Times New Roman" w:cs="Times New Roman"/>
        </w:rPr>
        <w:t xml:space="preserve">There were three significant correlation coefficients </w:t>
      </w:r>
      <w:r>
        <w:rPr>
          <w:rFonts w:ascii="Times New Roman" w:hAnsi="Times New Roman" w:cs="Times New Roman"/>
        </w:rPr>
        <w:lastRenderedPageBreak/>
        <w:t>between the gametophytic variables. Maximum and minimum pollen tube growth rate were positively correlated (</w:t>
      </w:r>
      <w:r w:rsidR="00C303E0">
        <w:rPr>
          <w:rFonts w:ascii="Times New Roman" w:hAnsi="Times New Roman" w:cs="Times New Roman"/>
        </w:rPr>
        <w:t>Pearson’s</w:t>
      </w:r>
      <w:r>
        <w:rPr>
          <w:rFonts w:ascii="Times New Roman" w:hAnsi="Times New Roman" w:cs="Times New Roman"/>
        </w:rPr>
        <w:t xml:space="preserve"> correlation 0.45). Maximum and minimum pollen germination were negatively correlated (</w:t>
      </w:r>
      <w:r w:rsidR="00C303E0">
        <w:rPr>
          <w:rFonts w:ascii="Times New Roman" w:hAnsi="Times New Roman" w:cs="Times New Roman"/>
        </w:rPr>
        <w:t>Pearson’s</w:t>
      </w:r>
      <w:r>
        <w:rPr>
          <w:rFonts w:ascii="Times New Roman" w:hAnsi="Times New Roman" w:cs="Times New Roman"/>
        </w:rPr>
        <w:t xml:space="preserve"> correlation -0.33). Maximum pollen tube growth rate and maximum pollen germination were positively correlated (</w:t>
      </w:r>
      <w:r w:rsidR="00C303E0">
        <w:rPr>
          <w:rFonts w:ascii="Times New Roman" w:hAnsi="Times New Roman" w:cs="Times New Roman"/>
        </w:rPr>
        <w:t>Pearson’s</w:t>
      </w:r>
      <w:r>
        <w:rPr>
          <w:rFonts w:ascii="Times New Roman" w:hAnsi="Times New Roman" w:cs="Times New Roman"/>
        </w:rPr>
        <w:t xml:space="preserve"> correlation 0.3).</w:t>
      </w:r>
      <w:r w:rsidR="00C303E0">
        <w:rPr>
          <w:rFonts w:ascii="Times New Roman" w:hAnsi="Times New Roman" w:cs="Times New Roman"/>
        </w:rPr>
        <w:t xml:space="preserve"> </w:t>
      </w:r>
    </w:p>
    <w:p w14:paraId="6C339A42" w14:textId="1FAD7C7E" w:rsidR="00C303E0" w:rsidRDefault="00F90108" w:rsidP="00235A83">
      <w:pPr>
        <w:rPr>
          <w:rFonts w:ascii="Times New Roman" w:hAnsi="Times New Roman" w:cs="Times New Roman"/>
        </w:rPr>
      </w:pPr>
      <w:r>
        <w:rPr>
          <w:rFonts w:ascii="Times New Roman" w:hAnsi="Times New Roman" w:cs="Times New Roman"/>
        </w:rPr>
        <w:t xml:space="preserve">For the full PCA, we included all gametophytic and </w:t>
      </w:r>
      <w:proofErr w:type="spellStart"/>
      <w:r>
        <w:rPr>
          <w:rFonts w:ascii="Times New Roman" w:hAnsi="Times New Roman" w:cs="Times New Roman"/>
        </w:rPr>
        <w:t>sporophytic</w:t>
      </w:r>
      <w:proofErr w:type="spellEnd"/>
      <w:r>
        <w:rPr>
          <w:rFonts w:ascii="Times New Roman" w:hAnsi="Times New Roman" w:cs="Times New Roman"/>
        </w:rPr>
        <w:t xml:space="preserve"> variables, except HPS and CPS. For both photosynthesis and the gametophytic variables, there were missing values due to plants dying or not flowering. To increase the sample size for the full PCA and incorporate both the sporophyte and gametophyte, we excluded the photosynthesis variables. </w:t>
      </w:r>
      <w:r w:rsidR="00F2600C">
        <w:rPr>
          <w:rFonts w:ascii="Times New Roman" w:hAnsi="Times New Roman" w:cs="Times New Roman"/>
        </w:rPr>
        <w:t xml:space="preserve">The first three principal components accounted for 57% of the variation. </w:t>
      </w:r>
      <w:r w:rsidR="00FC0001">
        <w:rPr>
          <w:rFonts w:ascii="Times New Roman" w:hAnsi="Times New Roman" w:cs="Times New Roman"/>
        </w:rPr>
        <w:t>Again, there was little divergence between region and any divergence followed the same patterns as the independent PCAs (PCA plots and loadings located in the appendix)</w:t>
      </w:r>
      <w:r>
        <w:rPr>
          <w:rFonts w:ascii="Times New Roman" w:hAnsi="Times New Roman" w:cs="Times New Roman"/>
        </w:rPr>
        <w:t>.</w:t>
      </w:r>
    </w:p>
    <w:p w14:paraId="3DACE382" w14:textId="2CA0D728" w:rsidR="00391D66" w:rsidRDefault="00391D66" w:rsidP="00235A83">
      <w:pPr>
        <w:rPr>
          <w:rFonts w:ascii="Times New Roman" w:hAnsi="Times New Roman" w:cs="Times New Roman"/>
        </w:rPr>
      </w:pPr>
    </w:p>
    <w:p w14:paraId="316AE6B5" w14:textId="6D218B0A" w:rsidR="00391D66" w:rsidRDefault="00391D66" w:rsidP="00235A83">
      <w:pPr>
        <w:rPr>
          <w:rFonts w:ascii="Times New Roman" w:hAnsi="Times New Roman" w:cs="Times New Roman"/>
        </w:rPr>
      </w:pPr>
    </w:p>
    <w:p w14:paraId="23C20AE6" w14:textId="304BD055" w:rsidR="00391D66" w:rsidRDefault="00391D66" w:rsidP="00235A83">
      <w:pPr>
        <w:rPr>
          <w:rFonts w:ascii="Times New Roman" w:hAnsi="Times New Roman" w:cs="Times New Roman"/>
        </w:rPr>
      </w:pPr>
    </w:p>
    <w:p w14:paraId="4B42EC16" w14:textId="77777777" w:rsidR="00033DFE" w:rsidRDefault="00033DFE" w:rsidP="00033DFE"/>
    <w:p w14:paraId="1F2B0121" w14:textId="39AF37B5" w:rsidR="00033DFE" w:rsidRDefault="00033DFE">
      <w:pPr>
        <w:rPr>
          <w:rFonts w:ascii="Times New Roman" w:hAnsi="Times New Roman" w:cs="Times New Roman"/>
        </w:rPr>
      </w:pPr>
    </w:p>
    <w:p w14:paraId="11F8F0A0" w14:textId="1633E3BF" w:rsidR="00C21DF8" w:rsidRDefault="00C21DF8">
      <w:pPr>
        <w:rPr>
          <w:rFonts w:ascii="Times New Roman" w:hAnsi="Times New Roman" w:cs="Times New Roman"/>
        </w:rPr>
      </w:pPr>
    </w:p>
    <w:p w14:paraId="5FB4E403" w14:textId="399C27D3" w:rsidR="00C21DF8" w:rsidRDefault="00C21DF8">
      <w:pPr>
        <w:rPr>
          <w:rFonts w:ascii="Times New Roman" w:hAnsi="Times New Roman" w:cs="Times New Roman"/>
        </w:rPr>
      </w:pPr>
    </w:p>
    <w:p w14:paraId="36B0903C" w14:textId="2E9A2BAF" w:rsidR="00C21DF8" w:rsidRDefault="00C21DF8">
      <w:pPr>
        <w:rPr>
          <w:rFonts w:ascii="Times New Roman" w:hAnsi="Times New Roman" w:cs="Times New Roman"/>
        </w:rPr>
      </w:pPr>
    </w:p>
    <w:p w14:paraId="6B8AA2E7" w14:textId="409858F3" w:rsidR="00C21DF8" w:rsidRDefault="00C21DF8">
      <w:pPr>
        <w:rPr>
          <w:rFonts w:ascii="Times New Roman" w:hAnsi="Times New Roman" w:cs="Times New Roman"/>
        </w:rPr>
      </w:pPr>
    </w:p>
    <w:p w14:paraId="2F9944CF" w14:textId="25F18D92" w:rsidR="00C21DF8" w:rsidRDefault="00C21DF8">
      <w:pPr>
        <w:rPr>
          <w:rFonts w:ascii="Times New Roman" w:hAnsi="Times New Roman" w:cs="Times New Roman"/>
        </w:rPr>
      </w:pPr>
    </w:p>
    <w:p w14:paraId="3ED0E1BF" w14:textId="6E712FB4" w:rsidR="00C21DF8" w:rsidRDefault="00C21DF8">
      <w:pPr>
        <w:rPr>
          <w:rFonts w:ascii="Times New Roman" w:hAnsi="Times New Roman" w:cs="Times New Roman"/>
        </w:rPr>
      </w:pPr>
    </w:p>
    <w:p w14:paraId="07400BFF" w14:textId="3F18F600" w:rsidR="00C21DF8" w:rsidRDefault="00C21DF8">
      <w:pPr>
        <w:rPr>
          <w:rFonts w:ascii="Times New Roman" w:hAnsi="Times New Roman" w:cs="Times New Roman"/>
        </w:rPr>
      </w:pPr>
    </w:p>
    <w:p w14:paraId="3BA238F7" w14:textId="597022D6" w:rsidR="00C21DF8" w:rsidRDefault="00C21DF8">
      <w:pPr>
        <w:rPr>
          <w:rFonts w:ascii="Times New Roman" w:hAnsi="Times New Roman" w:cs="Times New Roman"/>
        </w:rPr>
      </w:pPr>
    </w:p>
    <w:p w14:paraId="614EC117" w14:textId="77777777" w:rsidR="00C21DF8" w:rsidRPr="004E58D7" w:rsidRDefault="00C21DF8">
      <w:pPr>
        <w:rPr>
          <w:rFonts w:ascii="Times New Roman" w:hAnsi="Times New Roman" w:cs="Times New Roman"/>
        </w:rPr>
      </w:pPr>
    </w:p>
    <w:sectPr w:rsidR="00C21DF8" w:rsidRPr="004E58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Travers" w:date="2022-05-09T12:52:00Z" w:initials="ST">
    <w:p w14:paraId="526D3EFE" w14:textId="44168338" w:rsidR="00F87062" w:rsidRDefault="00F87062">
      <w:pPr>
        <w:pStyle w:val="CommentText"/>
      </w:pPr>
      <w:r>
        <w:rPr>
          <w:rStyle w:val="CommentReference"/>
        </w:rPr>
        <w:annotationRef/>
      </w:r>
    </w:p>
  </w:comment>
  <w:comment w:id="1" w:author="Steven Travers" w:date="2022-05-09T12:52:00Z" w:initials="ST">
    <w:p w14:paraId="2EB4D93B" w14:textId="034AE5D6" w:rsidR="00F87062" w:rsidRDefault="00F87062">
      <w:pPr>
        <w:pStyle w:val="CommentText"/>
      </w:pPr>
      <w:r>
        <w:rPr>
          <w:rStyle w:val="CommentReference"/>
        </w:rPr>
        <w:annotationRef/>
      </w:r>
      <w:r>
        <w:t>What does red mean?</w:t>
      </w:r>
    </w:p>
  </w:comment>
  <w:comment w:id="3" w:author="Steven Travers" w:date="2022-05-09T12:57:00Z" w:initials="ST">
    <w:p w14:paraId="6B5FEFD9" w14:textId="416BFC9D" w:rsidR="00F87062" w:rsidRDefault="00F87062">
      <w:pPr>
        <w:pStyle w:val="CommentText"/>
      </w:pPr>
      <w:r>
        <w:rPr>
          <w:rStyle w:val="CommentReference"/>
        </w:rPr>
        <w:annotationRef/>
      </w:r>
      <w:r>
        <w:t>Use the same terminology as above</w:t>
      </w:r>
    </w:p>
  </w:comment>
  <w:comment w:id="6" w:author="Steven Travers" w:date="2022-05-09T13:23:00Z" w:initials="ST">
    <w:p w14:paraId="3DD82BD2" w14:textId="387D860D" w:rsidR="00C26327" w:rsidRDefault="00C26327">
      <w:pPr>
        <w:pStyle w:val="CommentText"/>
      </w:pPr>
      <w:r>
        <w:rPr>
          <w:rStyle w:val="CommentReference"/>
        </w:rPr>
        <w:annotationRef/>
      </w:r>
      <w:r>
        <w:t>If this is in the methods, then you don’t need it here</w:t>
      </w:r>
    </w:p>
  </w:comment>
  <w:comment w:id="7" w:author="Steven Travers" w:date="2022-05-09T13:25:00Z" w:initials="ST">
    <w:p w14:paraId="23DDCF41" w14:textId="4B2CA965" w:rsidR="00C26327" w:rsidRDefault="00C26327">
      <w:pPr>
        <w:pStyle w:val="CommentText"/>
      </w:pPr>
      <w:r>
        <w:rPr>
          <w:rStyle w:val="CommentReference"/>
        </w:rPr>
        <w:annotationRef/>
      </w:r>
      <w:r>
        <w:t>Does this mean that variance for all the other variables did not differ?</w:t>
      </w:r>
    </w:p>
  </w:comment>
  <w:comment w:id="9" w:author="Steven Travers" w:date="2022-05-09T13:33:00Z" w:initials="ST">
    <w:p w14:paraId="6BCD868F" w14:textId="4FC5C02E" w:rsidR="00350676" w:rsidRDefault="00350676">
      <w:pPr>
        <w:pStyle w:val="CommentText"/>
      </w:pPr>
      <w:r>
        <w:rPr>
          <w:rStyle w:val="CommentReference"/>
        </w:rPr>
        <w:annotationRef/>
      </w:r>
      <w:r>
        <w:t>Block effects?</w:t>
      </w:r>
    </w:p>
  </w:comment>
  <w:comment w:id="11" w:author="Steven Travers" w:date="2022-05-09T13:34:00Z" w:initials="ST">
    <w:p w14:paraId="00F73D45" w14:textId="1671444D" w:rsidR="00350676" w:rsidRDefault="00350676">
      <w:pPr>
        <w:pStyle w:val="CommentText"/>
      </w:pPr>
      <w:r>
        <w:rPr>
          <w:rStyle w:val="CommentReference"/>
        </w:rPr>
        <w:annotationRef/>
      </w:r>
      <w:r>
        <w:t>How do we know that? Are you just referring to PC1 here?</w:t>
      </w:r>
    </w:p>
  </w:comment>
  <w:comment w:id="14" w:author="Steven Travers" w:date="2022-05-09T13:40:00Z" w:initials="ST">
    <w:p w14:paraId="5DA04AB9" w14:textId="681E1867" w:rsidR="00596423" w:rsidRDefault="00596423">
      <w:pPr>
        <w:pStyle w:val="CommentText"/>
      </w:pPr>
      <w:r>
        <w:rPr>
          <w:rStyle w:val="CommentReference"/>
        </w:rPr>
        <w:annotationRef/>
      </w:r>
      <w:r>
        <w:t>Again if this is in the methods, I don’t think you need it here</w:t>
      </w:r>
    </w:p>
  </w:comment>
  <w:comment w:id="18" w:author="Steven Travers" w:date="2022-05-09T13:43:00Z" w:initials="ST">
    <w:p w14:paraId="686579DB" w14:textId="1FD3E5F8" w:rsidR="00C826D9" w:rsidRDefault="00C826D9">
      <w:pPr>
        <w:pStyle w:val="CommentText"/>
      </w:pPr>
      <w:r>
        <w:rPr>
          <w:rStyle w:val="CommentReference"/>
        </w:rPr>
        <w:annotationRef/>
      </w:r>
      <w:r>
        <w:t>How do we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6D3EFE" w15:done="1"/>
  <w15:commentEx w15:paraId="2EB4D93B" w15:done="1"/>
  <w15:commentEx w15:paraId="6B5FEFD9" w15:done="1"/>
  <w15:commentEx w15:paraId="3DD82BD2" w15:done="1"/>
  <w15:commentEx w15:paraId="23DDCF41" w15:done="1"/>
  <w15:commentEx w15:paraId="6BCD868F" w15:done="1"/>
  <w15:commentEx w15:paraId="00F73D45" w15:done="1"/>
  <w15:commentEx w15:paraId="5DA04AB9" w15:done="1"/>
  <w15:commentEx w15:paraId="686579D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3C2B9" w16cex:dateUtc="2022-05-09T17:52:00Z"/>
  <w16cex:commentExtensible w16cex:durableId="26238D27" w16cex:dateUtc="2022-05-09T17:52:00Z"/>
  <w16cex:commentExtensible w16cex:durableId="26238E28" w16cex:dateUtc="2022-05-09T17:57:00Z"/>
  <w16cex:commentExtensible w16cex:durableId="26239452" w16cex:dateUtc="2022-05-09T18:23:00Z"/>
  <w16cex:commentExtensible w16cex:durableId="262394B7" w16cex:dateUtc="2022-05-09T18:25:00Z"/>
  <w16cex:commentExtensible w16cex:durableId="2623969F" w16cex:dateUtc="2022-05-09T18:33:00Z"/>
  <w16cex:commentExtensible w16cex:durableId="262396FA" w16cex:dateUtc="2022-05-09T18:34:00Z"/>
  <w16cex:commentExtensible w16cex:durableId="26239849" w16cex:dateUtc="2022-05-09T18:40:00Z"/>
  <w16cex:commentExtensible w16cex:durableId="262398E4" w16cex:dateUtc="2022-05-0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6D3EFE" w16cid:durableId="2623C2B9"/>
  <w16cid:commentId w16cid:paraId="2EB4D93B" w16cid:durableId="26238D27"/>
  <w16cid:commentId w16cid:paraId="6B5FEFD9" w16cid:durableId="26238E28"/>
  <w16cid:commentId w16cid:paraId="3DD82BD2" w16cid:durableId="26239452"/>
  <w16cid:commentId w16cid:paraId="23DDCF41" w16cid:durableId="262394B7"/>
  <w16cid:commentId w16cid:paraId="6BCD868F" w16cid:durableId="2623969F"/>
  <w16cid:commentId w16cid:paraId="00F73D45" w16cid:durableId="262396FA"/>
  <w16cid:commentId w16cid:paraId="5DA04AB9" w16cid:durableId="26239849"/>
  <w16cid:commentId w16cid:paraId="686579DB" w16cid:durableId="262398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65B6E"/>
    <w:multiLevelType w:val="hybridMultilevel"/>
    <w:tmpl w:val="524A3F62"/>
    <w:lvl w:ilvl="0" w:tplc="D29C4EE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77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3F"/>
    <w:rsid w:val="00007914"/>
    <w:rsid w:val="000206E2"/>
    <w:rsid w:val="00023A18"/>
    <w:rsid w:val="00033DFE"/>
    <w:rsid w:val="00044AC9"/>
    <w:rsid w:val="0006203F"/>
    <w:rsid w:val="0009685D"/>
    <w:rsid w:val="00122FB2"/>
    <w:rsid w:val="00126606"/>
    <w:rsid w:val="00156453"/>
    <w:rsid w:val="00161121"/>
    <w:rsid w:val="00163DFE"/>
    <w:rsid w:val="00190F92"/>
    <w:rsid w:val="001C37A2"/>
    <w:rsid w:val="001D4F99"/>
    <w:rsid w:val="001E1469"/>
    <w:rsid w:val="001E2380"/>
    <w:rsid w:val="0020628E"/>
    <w:rsid w:val="00206E12"/>
    <w:rsid w:val="00213F89"/>
    <w:rsid w:val="002250F8"/>
    <w:rsid w:val="002268D1"/>
    <w:rsid w:val="00230168"/>
    <w:rsid w:val="00235A83"/>
    <w:rsid w:val="002431A3"/>
    <w:rsid w:val="0025334C"/>
    <w:rsid w:val="00265AE6"/>
    <w:rsid w:val="002733F8"/>
    <w:rsid w:val="002800E7"/>
    <w:rsid w:val="00290B71"/>
    <w:rsid w:val="002B3C3A"/>
    <w:rsid w:val="002C4D94"/>
    <w:rsid w:val="002D31A0"/>
    <w:rsid w:val="002D5B58"/>
    <w:rsid w:val="002D7DD9"/>
    <w:rsid w:val="003059C9"/>
    <w:rsid w:val="00313E0E"/>
    <w:rsid w:val="00324FF5"/>
    <w:rsid w:val="0033056C"/>
    <w:rsid w:val="00350676"/>
    <w:rsid w:val="003555BD"/>
    <w:rsid w:val="00390369"/>
    <w:rsid w:val="00391D66"/>
    <w:rsid w:val="003B7828"/>
    <w:rsid w:val="003C72DB"/>
    <w:rsid w:val="003D6F16"/>
    <w:rsid w:val="003E1C14"/>
    <w:rsid w:val="003E45E0"/>
    <w:rsid w:val="003E5AC9"/>
    <w:rsid w:val="003E68CA"/>
    <w:rsid w:val="0040206A"/>
    <w:rsid w:val="00402D0F"/>
    <w:rsid w:val="0042146A"/>
    <w:rsid w:val="004318D3"/>
    <w:rsid w:val="0043703B"/>
    <w:rsid w:val="00457587"/>
    <w:rsid w:val="0046144F"/>
    <w:rsid w:val="00484D0C"/>
    <w:rsid w:val="004941E0"/>
    <w:rsid w:val="004B442F"/>
    <w:rsid w:val="004B63D9"/>
    <w:rsid w:val="004B71FF"/>
    <w:rsid w:val="004E58D7"/>
    <w:rsid w:val="00502D5A"/>
    <w:rsid w:val="00515ADB"/>
    <w:rsid w:val="00527D26"/>
    <w:rsid w:val="0053305B"/>
    <w:rsid w:val="0053757B"/>
    <w:rsid w:val="00543810"/>
    <w:rsid w:val="0058234E"/>
    <w:rsid w:val="00585892"/>
    <w:rsid w:val="00585E50"/>
    <w:rsid w:val="00587A5F"/>
    <w:rsid w:val="00596423"/>
    <w:rsid w:val="00596C2C"/>
    <w:rsid w:val="005E5067"/>
    <w:rsid w:val="00601206"/>
    <w:rsid w:val="00615E45"/>
    <w:rsid w:val="006316BD"/>
    <w:rsid w:val="00645C6A"/>
    <w:rsid w:val="0065183B"/>
    <w:rsid w:val="00667096"/>
    <w:rsid w:val="00687199"/>
    <w:rsid w:val="006A0560"/>
    <w:rsid w:val="006A62AB"/>
    <w:rsid w:val="006A68A5"/>
    <w:rsid w:val="006B4159"/>
    <w:rsid w:val="006B51BB"/>
    <w:rsid w:val="006E260B"/>
    <w:rsid w:val="006F2119"/>
    <w:rsid w:val="007029D5"/>
    <w:rsid w:val="00702B22"/>
    <w:rsid w:val="00716E17"/>
    <w:rsid w:val="00717A87"/>
    <w:rsid w:val="007828F1"/>
    <w:rsid w:val="00790627"/>
    <w:rsid w:val="00792212"/>
    <w:rsid w:val="007A09C0"/>
    <w:rsid w:val="007A35E4"/>
    <w:rsid w:val="007A4BBF"/>
    <w:rsid w:val="007F0082"/>
    <w:rsid w:val="007F0F54"/>
    <w:rsid w:val="007F3B1C"/>
    <w:rsid w:val="00805A0C"/>
    <w:rsid w:val="00806B2F"/>
    <w:rsid w:val="00822AA7"/>
    <w:rsid w:val="00832B3F"/>
    <w:rsid w:val="00854AED"/>
    <w:rsid w:val="00860D32"/>
    <w:rsid w:val="0087101A"/>
    <w:rsid w:val="0088267E"/>
    <w:rsid w:val="00890D10"/>
    <w:rsid w:val="008A0EE7"/>
    <w:rsid w:val="008A7C31"/>
    <w:rsid w:val="008C0AF0"/>
    <w:rsid w:val="008D1B17"/>
    <w:rsid w:val="008D7BA9"/>
    <w:rsid w:val="008E2580"/>
    <w:rsid w:val="008F2B7D"/>
    <w:rsid w:val="00905031"/>
    <w:rsid w:val="009245C6"/>
    <w:rsid w:val="00934421"/>
    <w:rsid w:val="00955E1F"/>
    <w:rsid w:val="00975C4A"/>
    <w:rsid w:val="00977FE1"/>
    <w:rsid w:val="0098181A"/>
    <w:rsid w:val="00982EFE"/>
    <w:rsid w:val="00994133"/>
    <w:rsid w:val="009A0935"/>
    <w:rsid w:val="009B79A8"/>
    <w:rsid w:val="009D1D5F"/>
    <w:rsid w:val="009D36BF"/>
    <w:rsid w:val="009E58F0"/>
    <w:rsid w:val="00A10211"/>
    <w:rsid w:val="00A373CC"/>
    <w:rsid w:val="00A375E9"/>
    <w:rsid w:val="00A37C52"/>
    <w:rsid w:val="00A52802"/>
    <w:rsid w:val="00A66A72"/>
    <w:rsid w:val="00AA0EBB"/>
    <w:rsid w:val="00AE690A"/>
    <w:rsid w:val="00B13311"/>
    <w:rsid w:val="00B20E30"/>
    <w:rsid w:val="00B43148"/>
    <w:rsid w:val="00B85C6A"/>
    <w:rsid w:val="00BD2BA1"/>
    <w:rsid w:val="00BD7E31"/>
    <w:rsid w:val="00C14F0E"/>
    <w:rsid w:val="00C171DD"/>
    <w:rsid w:val="00C21DF8"/>
    <w:rsid w:val="00C26327"/>
    <w:rsid w:val="00C264EB"/>
    <w:rsid w:val="00C303E0"/>
    <w:rsid w:val="00C43714"/>
    <w:rsid w:val="00C43F5E"/>
    <w:rsid w:val="00C66FF1"/>
    <w:rsid w:val="00C712D5"/>
    <w:rsid w:val="00C74FEC"/>
    <w:rsid w:val="00C7710A"/>
    <w:rsid w:val="00C826D9"/>
    <w:rsid w:val="00C84B10"/>
    <w:rsid w:val="00C96CB4"/>
    <w:rsid w:val="00CB755E"/>
    <w:rsid w:val="00CC54CF"/>
    <w:rsid w:val="00CC6D88"/>
    <w:rsid w:val="00CF6D78"/>
    <w:rsid w:val="00D157F7"/>
    <w:rsid w:val="00D500D7"/>
    <w:rsid w:val="00D61E3E"/>
    <w:rsid w:val="00D67B30"/>
    <w:rsid w:val="00D9578C"/>
    <w:rsid w:val="00DA0674"/>
    <w:rsid w:val="00DC2F61"/>
    <w:rsid w:val="00DC6429"/>
    <w:rsid w:val="00DF68D2"/>
    <w:rsid w:val="00E2194A"/>
    <w:rsid w:val="00E240D9"/>
    <w:rsid w:val="00E60519"/>
    <w:rsid w:val="00E73A61"/>
    <w:rsid w:val="00E8043E"/>
    <w:rsid w:val="00E80AC2"/>
    <w:rsid w:val="00E96CDF"/>
    <w:rsid w:val="00EA7091"/>
    <w:rsid w:val="00EB206D"/>
    <w:rsid w:val="00EC32F9"/>
    <w:rsid w:val="00EC4E35"/>
    <w:rsid w:val="00EE1253"/>
    <w:rsid w:val="00EF5B47"/>
    <w:rsid w:val="00F04530"/>
    <w:rsid w:val="00F17863"/>
    <w:rsid w:val="00F17F2C"/>
    <w:rsid w:val="00F2600C"/>
    <w:rsid w:val="00F26035"/>
    <w:rsid w:val="00F32BA8"/>
    <w:rsid w:val="00F57DEE"/>
    <w:rsid w:val="00F61E2F"/>
    <w:rsid w:val="00F64827"/>
    <w:rsid w:val="00F66DE7"/>
    <w:rsid w:val="00F70A0A"/>
    <w:rsid w:val="00F7654F"/>
    <w:rsid w:val="00F87062"/>
    <w:rsid w:val="00F90108"/>
    <w:rsid w:val="00F95488"/>
    <w:rsid w:val="00FA38E1"/>
    <w:rsid w:val="00FA5B92"/>
    <w:rsid w:val="00FA7B5D"/>
    <w:rsid w:val="00FA7E25"/>
    <w:rsid w:val="00FB1F79"/>
    <w:rsid w:val="00FC0001"/>
    <w:rsid w:val="00FC1E80"/>
    <w:rsid w:val="00FD189B"/>
    <w:rsid w:val="00FD412F"/>
    <w:rsid w:val="00FD525B"/>
    <w:rsid w:val="00FE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C032"/>
  <w15:chartTrackingRefBased/>
  <w15:docId w15:val="{B13C2CC7-59B1-43A5-A719-379D66E7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D5"/>
    <w:pPr>
      <w:ind w:left="720"/>
      <w:contextualSpacing/>
    </w:pPr>
  </w:style>
  <w:style w:type="character" w:styleId="CommentReference">
    <w:name w:val="annotation reference"/>
    <w:basedOn w:val="DefaultParagraphFont"/>
    <w:uiPriority w:val="99"/>
    <w:semiHidden/>
    <w:unhideWhenUsed/>
    <w:rsid w:val="00F87062"/>
    <w:rPr>
      <w:sz w:val="16"/>
      <w:szCs w:val="16"/>
    </w:rPr>
  </w:style>
  <w:style w:type="paragraph" w:styleId="CommentText">
    <w:name w:val="annotation text"/>
    <w:basedOn w:val="Normal"/>
    <w:link w:val="CommentTextChar"/>
    <w:uiPriority w:val="99"/>
    <w:semiHidden/>
    <w:unhideWhenUsed/>
    <w:rsid w:val="00F87062"/>
    <w:pPr>
      <w:spacing w:line="240" w:lineRule="auto"/>
    </w:pPr>
    <w:rPr>
      <w:sz w:val="20"/>
      <w:szCs w:val="20"/>
    </w:rPr>
  </w:style>
  <w:style w:type="character" w:customStyle="1" w:styleId="CommentTextChar">
    <w:name w:val="Comment Text Char"/>
    <w:basedOn w:val="DefaultParagraphFont"/>
    <w:link w:val="CommentText"/>
    <w:uiPriority w:val="99"/>
    <w:semiHidden/>
    <w:rsid w:val="00F87062"/>
    <w:rPr>
      <w:sz w:val="20"/>
      <w:szCs w:val="20"/>
    </w:rPr>
  </w:style>
  <w:style w:type="paragraph" w:styleId="CommentSubject">
    <w:name w:val="annotation subject"/>
    <w:basedOn w:val="CommentText"/>
    <w:next w:val="CommentText"/>
    <w:link w:val="CommentSubjectChar"/>
    <w:uiPriority w:val="99"/>
    <w:semiHidden/>
    <w:unhideWhenUsed/>
    <w:rsid w:val="00F87062"/>
    <w:rPr>
      <w:b/>
      <w:bCs/>
    </w:rPr>
  </w:style>
  <w:style w:type="character" w:customStyle="1" w:styleId="CommentSubjectChar">
    <w:name w:val="Comment Subject Char"/>
    <w:basedOn w:val="CommentTextChar"/>
    <w:link w:val="CommentSubject"/>
    <w:uiPriority w:val="99"/>
    <w:semiHidden/>
    <w:rsid w:val="00F87062"/>
    <w:rPr>
      <w:b/>
      <w:bCs/>
      <w:sz w:val="20"/>
      <w:szCs w:val="20"/>
    </w:rPr>
  </w:style>
  <w:style w:type="paragraph" w:styleId="BalloonText">
    <w:name w:val="Balloon Text"/>
    <w:basedOn w:val="Normal"/>
    <w:link w:val="BalloonTextChar"/>
    <w:uiPriority w:val="99"/>
    <w:semiHidden/>
    <w:unhideWhenUsed/>
    <w:rsid w:val="00F870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062"/>
    <w:rPr>
      <w:rFonts w:ascii="Segoe UI" w:hAnsi="Segoe UI" w:cs="Segoe UI"/>
      <w:sz w:val="18"/>
      <w:szCs w:val="18"/>
    </w:rPr>
  </w:style>
  <w:style w:type="paragraph" w:styleId="Revision">
    <w:name w:val="Revision"/>
    <w:hidden/>
    <w:uiPriority w:val="99"/>
    <w:semiHidden/>
    <w:rsid w:val="002D7D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99280">
      <w:bodyDiv w:val="1"/>
      <w:marLeft w:val="0"/>
      <w:marRight w:val="0"/>
      <w:marTop w:val="0"/>
      <w:marBottom w:val="0"/>
      <w:divBdr>
        <w:top w:val="none" w:sz="0" w:space="0" w:color="auto"/>
        <w:left w:val="none" w:sz="0" w:space="0" w:color="auto"/>
        <w:bottom w:val="none" w:sz="0" w:space="0" w:color="auto"/>
        <w:right w:val="none" w:sz="0" w:space="0" w:color="auto"/>
      </w:divBdr>
    </w:div>
    <w:div w:id="188208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15</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6</cp:revision>
  <dcterms:created xsi:type="dcterms:W3CDTF">2022-05-09T21:51:00Z</dcterms:created>
  <dcterms:modified xsi:type="dcterms:W3CDTF">2022-05-10T20:55:00Z</dcterms:modified>
</cp:coreProperties>
</file>